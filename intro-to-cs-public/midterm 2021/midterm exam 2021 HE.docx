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3EA3" w14:textId="77777777" w:rsidR="009951FA" w:rsidRDefault="009951FA" w:rsidP="00D92836">
      <w:pPr>
        <w:bidi/>
        <w:jc w:val="center"/>
      </w:pPr>
    </w:p>
    <w:p w14:paraId="1FB7C3EA" w14:textId="77777777" w:rsidR="009951FA" w:rsidRDefault="009951FA" w:rsidP="009951FA">
      <w:pPr>
        <w:bidi/>
        <w:jc w:val="center"/>
      </w:pPr>
    </w:p>
    <w:p w14:paraId="67E3B389" w14:textId="77777777" w:rsidR="00D92836" w:rsidRPr="002F290F" w:rsidRDefault="00D92836" w:rsidP="009951FA">
      <w:pPr>
        <w:bidi/>
        <w:jc w:val="center"/>
        <w:rPr>
          <w:rFonts w:asciiTheme="majorBidi" w:hAnsiTheme="majorBidi" w:cstheme="majorBidi"/>
          <w:sz w:val="28"/>
          <w:szCs w:val="32"/>
          <w:rtl/>
        </w:rPr>
      </w:pPr>
      <w:r w:rsidRPr="002F290F">
        <w:rPr>
          <w:rFonts w:asciiTheme="majorBidi" w:hAnsiTheme="majorBidi" w:cstheme="majorBidi"/>
          <w:sz w:val="28"/>
          <w:szCs w:val="32"/>
          <w:rtl/>
        </w:rPr>
        <w:t>בית ספר אפי ארזי למדעי המחשב</w:t>
      </w:r>
    </w:p>
    <w:p w14:paraId="2522F423" w14:textId="77777777" w:rsidR="00D92836" w:rsidRPr="007B3EFE" w:rsidRDefault="00D92836" w:rsidP="00D92836">
      <w:pPr>
        <w:pStyle w:val="Heading4"/>
        <w:bidi/>
        <w:jc w:val="center"/>
        <w:rPr>
          <w:rFonts w:asciiTheme="majorBidi" w:hAnsiTheme="majorBidi" w:cstheme="majorBidi"/>
          <w:szCs w:val="36"/>
          <w:rtl/>
        </w:rPr>
      </w:pPr>
    </w:p>
    <w:p w14:paraId="48FCB61C" w14:textId="77777777" w:rsidR="00D92836" w:rsidRPr="007B3EFE" w:rsidRDefault="00D92836" w:rsidP="00D92836">
      <w:pPr>
        <w:pStyle w:val="Heading4"/>
        <w:bidi/>
        <w:jc w:val="center"/>
        <w:rPr>
          <w:rFonts w:asciiTheme="majorBidi" w:hAnsiTheme="majorBidi" w:cstheme="majorBidi"/>
          <w:sz w:val="48"/>
          <w:szCs w:val="48"/>
          <w:rtl/>
        </w:rPr>
      </w:pPr>
      <w:r w:rsidRPr="007B3EFE">
        <w:rPr>
          <w:rFonts w:asciiTheme="majorBidi" w:hAnsiTheme="majorBidi" w:cstheme="majorBidi"/>
          <w:sz w:val="48"/>
          <w:szCs w:val="48"/>
          <w:rtl/>
        </w:rPr>
        <w:t>מבוא למדעי המחשב</w:t>
      </w:r>
    </w:p>
    <w:p w14:paraId="21E33062" w14:textId="77777777" w:rsidR="00D92836" w:rsidRPr="007B3EFE" w:rsidRDefault="00D92836" w:rsidP="001D4E9A">
      <w:pPr>
        <w:pStyle w:val="Heading4"/>
        <w:bidi/>
        <w:jc w:val="center"/>
        <w:rPr>
          <w:rFonts w:asciiTheme="majorBidi" w:hAnsiTheme="majorBidi" w:cstheme="majorBidi"/>
          <w:szCs w:val="36"/>
          <w:rtl/>
        </w:rPr>
      </w:pPr>
    </w:p>
    <w:p w14:paraId="23C3DBC5" w14:textId="30C67C82" w:rsidR="001D4E9A" w:rsidRPr="00602CBA" w:rsidRDefault="001D4E9A" w:rsidP="00596B55">
      <w:pPr>
        <w:pStyle w:val="Heading4"/>
        <w:bidi/>
        <w:jc w:val="center"/>
        <w:rPr>
          <w:rFonts w:asciiTheme="majorBidi" w:hAnsiTheme="majorBidi" w:cstheme="majorBidi"/>
          <w:sz w:val="48"/>
          <w:szCs w:val="48"/>
          <w:u w:val="single"/>
          <w:rtl/>
        </w:rPr>
      </w:pPr>
      <w:r w:rsidRPr="00602CBA">
        <w:rPr>
          <w:rFonts w:asciiTheme="majorBidi" w:hAnsiTheme="majorBidi" w:cstheme="majorBidi"/>
          <w:sz w:val="48"/>
          <w:szCs w:val="48"/>
          <w:u w:val="single"/>
          <w:rtl/>
        </w:rPr>
        <w:t>מבחן אמצע</w:t>
      </w:r>
      <w:r w:rsidR="0070541E" w:rsidRPr="00602CBA">
        <w:rPr>
          <w:rFonts w:asciiTheme="majorBidi" w:hAnsiTheme="majorBidi" w:cstheme="majorBidi"/>
          <w:sz w:val="48"/>
          <w:szCs w:val="48"/>
          <w:u w:val="single"/>
          <w:rtl/>
        </w:rPr>
        <w:t xml:space="preserve"> </w:t>
      </w:r>
      <w:r w:rsidR="002F290F">
        <w:rPr>
          <w:rFonts w:asciiTheme="majorBidi" w:hAnsiTheme="majorBidi" w:cstheme="majorBidi"/>
          <w:sz w:val="48"/>
          <w:szCs w:val="48"/>
          <w:u w:val="single"/>
        </w:rPr>
        <w:t>2021</w:t>
      </w:r>
    </w:p>
    <w:p w14:paraId="6DF85282" w14:textId="77777777" w:rsidR="00EC01E1" w:rsidRPr="007B3EFE" w:rsidRDefault="00EC01E1" w:rsidP="00EC01E1">
      <w:pPr>
        <w:bidi/>
        <w:rPr>
          <w:rFonts w:asciiTheme="majorBidi" w:hAnsiTheme="majorBidi" w:cstheme="majorBidi"/>
          <w:u w:val="single"/>
          <w:rtl/>
        </w:rPr>
      </w:pPr>
    </w:p>
    <w:p w14:paraId="22975FBF" w14:textId="582B4226" w:rsidR="001D4E9A" w:rsidRDefault="001D4E9A" w:rsidP="001D4E9A">
      <w:pPr>
        <w:bidi/>
        <w:rPr>
          <w:rFonts w:asciiTheme="majorBidi" w:hAnsiTheme="majorBidi" w:cstheme="majorBidi"/>
          <w:rtl/>
        </w:rPr>
      </w:pPr>
    </w:p>
    <w:p w14:paraId="2440D6FD" w14:textId="35AEBB66" w:rsidR="001D4E9A" w:rsidRPr="007B3EFE" w:rsidRDefault="00FD29BB" w:rsidP="001D4E9A">
      <w:pPr>
        <w:pStyle w:val="BodyTextIndent"/>
        <w:numPr>
          <w:ilvl w:val="0"/>
          <w:numId w:val="12"/>
        </w:numPr>
        <w:tabs>
          <w:tab w:val="left" w:pos="283"/>
        </w:tabs>
        <w:spacing w:before="80"/>
        <w:ind w:right="1008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 xml:space="preserve">זמן המבחן: שעתיים. </w:t>
      </w:r>
      <w:r w:rsidR="001D4E9A" w:rsidRPr="007B3EFE">
        <w:rPr>
          <w:rFonts w:asciiTheme="majorBidi" w:hAnsiTheme="majorBidi" w:cstheme="majorBidi"/>
          <w:rtl/>
        </w:rPr>
        <w:t>לא תהיה הארכה.</w:t>
      </w:r>
    </w:p>
    <w:p w14:paraId="66846F04" w14:textId="4AA54788" w:rsidR="002E57A0" w:rsidRPr="007B3EFE" w:rsidRDefault="002E57A0" w:rsidP="00FD29BB">
      <w:pPr>
        <w:pStyle w:val="BodyTextIndent"/>
        <w:numPr>
          <w:ilvl w:val="0"/>
          <w:numId w:val="12"/>
        </w:numPr>
        <w:spacing w:before="120"/>
        <w:ind w:right="648"/>
        <w:rPr>
          <w:rFonts w:asciiTheme="majorBidi" w:hAnsiTheme="majorBidi" w:cstheme="majorBidi"/>
          <w:rtl/>
        </w:rPr>
      </w:pPr>
      <w:r w:rsidRPr="007B3EFE">
        <w:rPr>
          <w:rFonts w:asciiTheme="majorBidi" w:hAnsiTheme="majorBidi" w:cstheme="majorBidi"/>
          <w:rtl/>
        </w:rPr>
        <w:t>זמן ה</w:t>
      </w:r>
      <w:r w:rsidR="00FD29BB">
        <w:rPr>
          <w:rFonts w:asciiTheme="majorBidi" w:hAnsiTheme="majorBidi" w:cstheme="majorBidi" w:hint="cs"/>
          <w:rtl/>
        </w:rPr>
        <w:t>מבחן</w:t>
      </w:r>
      <w:r w:rsidRPr="007B3EFE">
        <w:rPr>
          <w:rFonts w:asciiTheme="majorBidi" w:hAnsiTheme="majorBidi" w:cstheme="majorBidi"/>
          <w:rtl/>
        </w:rPr>
        <w:t xml:space="preserve"> מוגבל, ויש לעבוד ביעילות. אם נתקעים בסעיף מסוים, </w:t>
      </w:r>
      <w:r w:rsidR="00A409AB" w:rsidRPr="007B3EFE">
        <w:rPr>
          <w:rFonts w:asciiTheme="majorBidi" w:hAnsiTheme="majorBidi" w:cstheme="majorBidi"/>
          <w:rtl/>
        </w:rPr>
        <w:t>מומלץ</w:t>
      </w:r>
      <w:r w:rsidRPr="007B3EFE">
        <w:rPr>
          <w:rFonts w:asciiTheme="majorBidi" w:hAnsiTheme="majorBidi" w:cstheme="majorBidi"/>
          <w:rtl/>
        </w:rPr>
        <w:t xml:space="preserve"> לעזוב אותו ולרוץ הלאה.</w:t>
      </w:r>
    </w:p>
    <w:p w14:paraId="01A3D4C2" w14:textId="7A0322BC" w:rsidR="001D4E9A" w:rsidRPr="007B3EFE" w:rsidRDefault="001D4E9A" w:rsidP="00914DAF">
      <w:pPr>
        <w:pStyle w:val="BodyTextIndent"/>
        <w:numPr>
          <w:ilvl w:val="0"/>
          <w:numId w:val="12"/>
        </w:numPr>
        <w:tabs>
          <w:tab w:val="left" w:pos="283"/>
        </w:tabs>
        <w:spacing w:before="80"/>
        <w:ind w:right="1008"/>
        <w:rPr>
          <w:rFonts w:asciiTheme="majorBidi" w:hAnsiTheme="majorBidi" w:cstheme="majorBidi"/>
        </w:rPr>
      </w:pPr>
      <w:r w:rsidRPr="007B3EFE">
        <w:rPr>
          <w:rFonts w:asciiTheme="majorBidi" w:hAnsiTheme="majorBidi" w:cstheme="majorBidi"/>
          <w:rtl/>
        </w:rPr>
        <w:t>השימוש ב</w:t>
      </w:r>
      <w:r w:rsidR="00572044">
        <w:rPr>
          <w:rFonts w:asciiTheme="majorBidi" w:hAnsiTheme="majorBidi" w:cstheme="majorBidi" w:hint="cs"/>
          <w:rtl/>
        </w:rPr>
        <w:t xml:space="preserve">ספרים, סיכומי שיעור, שקפים, </w:t>
      </w:r>
      <w:r w:rsidRPr="007B3EFE">
        <w:rPr>
          <w:rFonts w:asciiTheme="majorBidi" w:hAnsiTheme="majorBidi" w:cstheme="majorBidi"/>
          <w:rtl/>
        </w:rPr>
        <w:t>מחשבים</w:t>
      </w:r>
      <w:r w:rsidR="00FD29BB">
        <w:rPr>
          <w:rFonts w:asciiTheme="majorBidi" w:hAnsiTheme="majorBidi" w:cstheme="majorBidi" w:hint="cs"/>
          <w:rtl/>
        </w:rPr>
        <w:t xml:space="preserve">, </w:t>
      </w:r>
      <w:r w:rsidRPr="007B3EFE">
        <w:rPr>
          <w:rFonts w:asciiTheme="majorBidi" w:hAnsiTheme="majorBidi" w:cstheme="majorBidi"/>
          <w:rtl/>
        </w:rPr>
        <w:t>מחשבונים</w:t>
      </w:r>
      <w:r w:rsidR="00572044">
        <w:rPr>
          <w:rFonts w:asciiTheme="majorBidi" w:hAnsiTheme="majorBidi" w:cstheme="majorBidi" w:hint="cs"/>
          <w:rtl/>
        </w:rPr>
        <w:t>, ואינטרנט, או כל דבר אחר פרט ל</w:t>
      </w:r>
      <w:r w:rsidR="00562D02">
        <w:rPr>
          <w:rFonts w:asciiTheme="majorBidi" w:hAnsiTheme="majorBidi" w:cstheme="majorBidi" w:hint="cs"/>
          <w:rtl/>
        </w:rPr>
        <w:t xml:space="preserve">דפי </w:t>
      </w:r>
      <w:r w:rsidR="00572044">
        <w:rPr>
          <w:rFonts w:asciiTheme="majorBidi" w:hAnsiTheme="majorBidi" w:cstheme="majorBidi" w:hint="cs"/>
          <w:rtl/>
        </w:rPr>
        <w:t xml:space="preserve">המבחן </w:t>
      </w:r>
      <w:r w:rsidR="00FD29BB">
        <w:rPr>
          <w:rFonts w:asciiTheme="majorBidi" w:hAnsiTheme="majorBidi" w:cstheme="majorBidi"/>
          <w:rtl/>
        </w:rPr>
        <w:t>אסור</w:t>
      </w:r>
      <w:r w:rsidR="00FD29BB">
        <w:rPr>
          <w:rFonts w:asciiTheme="majorBidi" w:hAnsiTheme="majorBidi" w:cstheme="majorBidi" w:hint="cs"/>
          <w:rtl/>
        </w:rPr>
        <w:t xml:space="preserve">. </w:t>
      </w:r>
      <w:r w:rsidR="00E60075">
        <w:rPr>
          <w:rFonts w:asciiTheme="majorBidi" w:hAnsiTheme="majorBidi" w:cstheme="majorBidi" w:hint="cs"/>
          <w:rtl/>
        </w:rPr>
        <w:t>כל החומר ש</w:t>
      </w:r>
      <w:r w:rsidR="00FD29BB">
        <w:rPr>
          <w:rFonts w:asciiTheme="majorBidi" w:hAnsiTheme="majorBidi" w:cstheme="majorBidi" w:hint="cs"/>
          <w:rtl/>
        </w:rPr>
        <w:t xml:space="preserve">צריך כדי לענות על שאלות המבחן </w:t>
      </w:r>
      <w:r w:rsidR="00E60075">
        <w:rPr>
          <w:rFonts w:asciiTheme="majorBidi" w:hAnsiTheme="majorBidi" w:cstheme="majorBidi" w:hint="cs"/>
          <w:rtl/>
        </w:rPr>
        <w:t xml:space="preserve">ניתן </w:t>
      </w:r>
      <w:r w:rsidR="002F290F">
        <w:rPr>
          <w:rFonts w:asciiTheme="majorBidi" w:hAnsiTheme="majorBidi" w:cstheme="majorBidi" w:hint="cs"/>
          <w:rtl/>
        </w:rPr>
        <w:t>במבחן עצמו.</w:t>
      </w:r>
      <w:r w:rsidR="00D66A93">
        <w:rPr>
          <w:rFonts w:asciiTheme="majorBidi" w:hAnsiTheme="majorBidi" w:cstheme="majorBidi" w:hint="cs"/>
          <w:rtl/>
        </w:rPr>
        <w:t xml:space="preserve"> אפשר להשתמש במילון (לא ממוחשב).</w:t>
      </w:r>
    </w:p>
    <w:p w14:paraId="4DC05A6C" w14:textId="492F9DF3" w:rsidR="00572044" w:rsidRDefault="00E60075" w:rsidP="00A10CAA">
      <w:pPr>
        <w:pStyle w:val="BodyTextIndent"/>
        <w:numPr>
          <w:ilvl w:val="0"/>
          <w:numId w:val="12"/>
        </w:numPr>
        <w:spacing w:before="120"/>
        <w:ind w:right="648"/>
        <w:rPr>
          <w:rFonts w:asciiTheme="majorBidi" w:hAnsiTheme="majorBidi" w:cstheme="majorBidi"/>
        </w:rPr>
      </w:pPr>
      <w:r w:rsidRPr="00D66A93">
        <w:rPr>
          <w:rFonts w:asciiTheme="majorBidi" w:hAnsiTheme="majorBidi" w:cstheme="majorBidi" w:hint="cs"/>
          <w:b/>
          <w:bCs/>
          <w:rtl/>
        </w:rPr>
        <w:t xml:space="preserve">ענו על </w:t>
      </w:r>
      <w:r w:rsidR="002F290F" w:rsidRPr="00D66A93">
        <w:rPr>
          <w:rFonts w:asciiTheme="majorBidi" w:hAnsiTheme="majorBidi" w:cstheme="majorBidi" w:hint="cs"/>
          <w:b/>
          <w:bCs/>
          <w:rtl/>
        </w:rPr>
        <w:t xml:space="preserve">כל </w:t>
      </w:r>
      <w:r w:rsidR="00572044" w:rsidRPr="00D66A93">
        <w:rPr>
          <w:rFonts w:asciiTheme="majorBidi" w:hAnsiTheme="majorBidi" w:cstheme="majorBidi" w:hint="cs"/>
          <w:b/>
          <w:bCs/>
          <w:rtl/>
        </w:rPr>
        <w:t>השאלות ע״י כתיבה בעט על דפי</w:t>
      </w:r>
      <w:r w:rsidR="002F290F" w:rsidRPr="00D66A93">
        <w:rPr>
          <w:rFonts w:asciiTheme="majorBidi" w:hAnsiTheme="majorBidi" w:cstheme="majorBidi" w:hint="cs"/>
          <w:b/>
          <w:bCs/>
          <w:rtl/>
        </w:rPr>
        <w:t xml:space="preserve"> המבחן</w:t>
      </w:r>
      <w:r w:rsidR="00572044" w:rsidRPr="00D66A93">
        <w:rPr>
          <w:rFonts w:asciiTheme="majorBidi" w:hAnsiTheme="majorBidi" w:cstheme="majorBidi" w:hint="cs"/>
          <w:b/>
          <w:bCs/>
          <w:rtl/>
        </w:rPr>
        <w:t>.</w:t>
      </w:r>
      <w:r w:rsidR="002F290F" w:rsidRPr="00D66A93">
        <w:rPr>
          <w:rFonts w:asciiTheme="majorBidi" w:hAnsiTheme="majorBidi" w:cstheme="majorBidi" w:hint="cs"/>
          <w:b/>
          <w:bCs/>
          <w:rtl/>
        </w:rPr>
        <w:t xml:space="preserve"> </w:t>
      </w:r>
      <w:proofErr w:type="spellStart"/>
      <w:r w:rsidR="002F290F" w:rsidRPr="00D66A93">
        <w:rPr>
          <w:rFonts w:asciiTheme="majorBidi" w:hAnsiTheme="majorBidi" w:cstheme="majorBidi" w:hint="cs"/>
          <w:b/>
          <w:bCs/>
          <w:rtl/>
        </w:rPr>
        <w:t>כיתבו</w:t>
      </w:r>
      <w:proofErr w:type="spellEnd"/>
      <w:r w:rsidR="002F290F" w:rsidRPr="00D66A93">
        <w:rPr>
          <w:rFonts w:asciiTheme="majorBidi" w:hAnsiTheme="majorBidi" w:cstheme="majorBidi" w:hint="cs"/>
          <w:b/>
          <w:bCs/>
          <w:rtl/>
        </w:rPr>
        <w:t xml:space="preserve"> רק בצד הקדמי של כל דף</w:t>
      </w:r>
      <w:r w:rsidR="002F290F">
        <w:rPr>
          <w:rFonts w:asciiTheme="majorBidi" w:hAnsiTheme="majorBidi" w:cstheme="majorBidi" w:hint="cs"/>
          <w:rtl/>
        </w:rPr>
        <w:t>;</w:t>
      </w:r>
      <w:r w:rsidR="001141D9">
        <w:rPr>
          <w:rFonts w:asciiTheme="majorBidi" w:hAnsiTheme="majorBidi" w:cstheme="majorBidi"/>
          <w:rtl/>
        </w:rPr>
        <w:br/>
      </w:r>
      <w:r w:rsidR="002F290F">
        <w:rPr>
          <w:rFonts w:asciiTheme="majorBidi" w:hAnsiTheme="majorBidi" w:cstheme="majorBidi" w:hint="cs"/>
          <w:rtl/>
        </w:rPr>
        <w:t>הדפים האחוריים לא ייסרקו ולא יבדקו. ניתן להשתמש בדפי טיוטה, שלא יבדקו.</w:t>
      </w:r>
    </w:p>
    <w:p w14:paraId="0525C3F6" w14:textId="0DECB3E2" w:rsidR="009F6683" w:rsidRPr="007B3EFE" w:rsidRDefault="009F6683" w:rsidP="007B3EFE">
      <w:pPr>
        <w:pStyle w:val="BodyTextIndent"/>
        <w:numPr>
          <w:ilvl w:val="0"/>
          <w:numId w:val="12"/>
        </w:numPr>
        <w:spacing w:before="120"/>
        <w:ind w:right="648"/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 w:hint="cs"/>
          <w:rtl/>
        </w:rPr>
        <w:t xml:space="preserve">אפשר לענות </w:t>
      </w:r>
      <w:r w:rsidR="00FD29BB">
        <w:rPr>
          <w:rFonts w:asciiTheme="majorBidi" w:hAnsiTheme="majorBidi" w:cstheme="majorBidi" w:hint="cs"/>
          <w:rtl/>
        </w:rPr>
        <w:t xml:space="preserve">על כל שאלה </w:t>
      </w:r>
      <w:r>
        <w:rPr>
          <w:rFonts w:asciiTheme="majorBidi" w:hAnsiTheme="majorBidi" w:cstheme="majorBidi" w:hint="cs"/>
          <w:rtl/>
        </w:rPr>
        <w:t>בעברית או באנגלית, לפי בחירתכם.</w:t>
      </w:r>
    </w:p>
    <w:p w14:paraId="14DB71AA" w14:textId="529CE3D8" w:rsidR="001D4E9A" w:rsidRPr="007B3EFE" w:rsidRDefault="001D4E9A" w:rsidP="001D4E9A">
      <w:pPr>
        <w:pStyle w:val="BodyTextIndent"/>
        <w:numPr>
          <w:ilvl w:val="0"/>
          <w:numId w:val="12"/>
        </w:numPr>
        <w:spacing w:before="120"/>
        <w:ind w:right="648"/>
        <w:rPr>
          <w:rFonts w:asciiTheme="majorBidi" w:hAnsiTheme="majorBidi" w:cstheme="majorBidi"/>
          <w:rtl/>
        </w:rPr>
      </w:pPr>
      <w:r w:rsidRPr="007B3EFE">
        <w:rPr>
          <w:rFonts w:asciiTheme="majorBidi" w:hAnsiTheme="majorBidi" w:cstheme="majorBidi"/>
          <w:rtl/>
        </w:rPr>
        <w:t>אם תרגישו צורך לעשות הנחה מסוימת כדי לענות על שאלה מסוימת, ניתן לעשות זאת,</w:t>
      </w:r>
      <w:r w:rsidR="00934CB4">
        <w:rPr>
          <w:rFonts w:asciiTheme="majorBidi" w:hAnsiTheme="majorBidi" w:cstheme="majorBidi"/>
          <w:rtl/>
        </w:rPr>
        <w:br/>
      </w:r>
      <w:r w:rsidR="00934CB4">
        <w:rPr>
          <w:rFonts w:asciiTheme="majorBidi" w:hAnsiTheme="majorBidi" w:cstheme="majorBidi" w:hint="cs"/>
          <w:rtl/>
        </w:rPr>
        <w:t>אם</w:t>
      </w:r>
      <w:r w:rsidRPr="007B3EFE">
        <w:rPr>
          <w:rFonts w:asciiTheme="majorBidi" w:hAnsiTheme="majorBidi" w:cstheme="majorBidi"/>
          <w:rtl/>
        </w:rPr>
        <w:t xml:space="preserve"> ההנחה סבירה ומנוסחת בדיוק ובבהירות.</w:t>
      </w:r>
    </w:p>
    <w:p w14:paraId="41A435B2" w14:textId="77777777" w:rsidR="001D4E9A" w:rsidRDefault="001D4E9A" w:rsidP="00EC01E1">
      <w:pPr>
        <w:pStyle w:val="BodyTextIndent"/>
        <w:numPr>
          <w:ilvl w:val="0"/>
          <w:numId w:val="12"/>
        </w:numPr>
        <w:spacing w:before="120"/>
        <w:ind w:right="648"/>
        <w:rPr>
          <w:rFonts w:asciiTheme="majorBidi" w:hAnsiTheme="majorBidi" w:cstheme="majorBidi"/>
        </w:rPr>
      </w:pPr>
      <w:r w:rsidRPr="007B3EFE">
        <w:rPr>
          <w:rFonts w:asciiTheme="majorBidi" w:hAnsiTheme="majorBidi" w:cstheme="majorBidi"/>
          <w:rtl/>
        </w:rPr>
        <w:t>אם אתם לא מסוגלים לתת תשובה מלאה לשאלה מסוימת, תנו תשובה חלקית. תשובה נכונה באופן חלקי תקבל ניקוד חלקי.</w:t>
      </w:r>
    </w:p>
    <w:p w14:paraId="53ACCB4E" w14:textId="77777777" w:rsidR="009F6683" w:rsidRPr="009F6683" w:rsidRDefault="009F6683" w:rsidP="009F6683">
      <w:pPr>
        <w:pStyle w:val="BodyTextIndent"/>
        <w:numPr>
          <w:ilvl w:val="0"/>
          <w:numId w:val="12"/>
        </w:numPr>
        <w:spacing w:before="120"/>
        <w:ind w:right="648"/>
        <w:rPr>
          <w:rFonts w:asciiTheme="majorBidi" w:hAnsiTheme="majorBidi" w:cstheme="majorBidi"/>
          <w:rtl/>
        </w:rPr>
      </w:pPr>
      <w:r w:rsidRPr="007B3EFE">
        <w:rPr>
          <w:rFonts w:asciiTheme="majorBidi" w:hAnsiTheme="majorBidi" w:cstheme="majorBidi"/>
          <w:rtl/>
        </w:rPr>
        <w:t>אם אתם לא מצליחים מסיבה כלשהי לכתוב את הקוד הנדרש, ניתן לתאר במילים את המימוש שהייתם  רוצים לבצע</w:t>
      </w:r>
      <w:r>
        <w:rPr>
          <w:rFonts w:asciiTheme="majorBidi" w:hAnsiTheme="majorBidi" w:cstheme="majorBidi" w:hint="cs"/>
          <w:rtl/>
        </w:rPr>
        <w:t xml:space="preserve"> (בעברית או באנגלית)</w:t>
      </w:r>
      <w:r w:rsidRPr="007B3EFE">
        <w:rPr>
          <w:rFonts w:asciiTheme="majorBidi" w:hAnsiTheme="majorBidi" w:cstheme="majorBidi"/>
          <w:rtl/>
        </w:rPr>
        <w:t>. אם התיאור יהיה מדויק ולעניין, תקבלו ניקוד חלקי.</w:t>
      </w:r>
    </w:p>
    <w:p w14:paraId="2531C243" w14:textId="7BAB9502" w:rsidR="00E60075" w:rsidRPr="007B3EFE" w:rsidRDefault="00E60075" w:rsidP="00E60075">
      <w:pPr>
        <w:pStyle w:val="BodyTextIndent"/>
        <w:numPr>
          <w:ilvl w:val="0"/>
          <w:numId w:val="12"/>
        </w:numPr>
        <w:spacing w:before="120"/>
        <w:ind w:right="648"/>
        <w:rPr>
          <w:rFonts w:asciiTheme="majorBidi" w:hAnsiTheme="majorBidi" w:cstheme="majorBidi"/>
        </w:rPr>
      </w:pPr>
      <w:r w:rsidRPr="007B3EFE">
        <w:rPr>
          <w:rFonts w:asciiTheme="majorBidi" w:hAnsiTheme="majorBidi" w:cstheme="majorBidi"/>
          <w:rtl/>
        </w:rPr>
        <w:t xml:space="preserve">אם התבקשתם לכתוב תכנית שאמורה לפעול על קלט מסוים, </w:t>
      </w:r>
      <w:r>
        <w:rPr>
          <w:rFonts w:asciiTheme="majorBidi" w:hAnsiTheme="majorBidi" w:cstheme="majorBidi" w:hint="cs"/>
          <w:rtl/>
        </w:rPr>
        <w:t xml:space="preserve">או פונקציה שפועלת על פרמטרים כלשהם, </w:t>
      </w:r>
      <w:r w:rsidRPr="007B3EFE">
        <w:rPr>
          <w:rFonts w:asciiTheme="majorBidi" w:hAnsiTheme="majorBidi" w:cstheme="majorBidi"/>
          <w:rtl/>
        </w:rPr>
        <w:t>אזי התכנית</w:t>
      </w:r>
      <w:r w:rsidR="00934CB4">
        <w:rPr>
          <w:rFonts w:asciiTheme="majorBidi" w:hAnsiTheme="majorBidi" w:cstheme="majorBidi" w:hint="cs"/>
          <w:rtl/>
        </w:rPr>
        <w:t xml:space="preserve"> / פונקציה</w:t>
      </w:r>
      <w:r w:rsidRPr="007B3EFE">
        <w:rPr>
          <w:rFonts w:asciiTheme="majorBidi" w:hAnsiTheme="majorBidi" w:cstheme="majorBidi"/>
          <w:rtl/>
        </w:rPr>
        <w:t xml:space="preserve"> לא </w:t>
      </w:r>
      <w:r w:rsidR="00511BE7">
        <w:rPr>
          <w:rFonts w:asciiTheme="majorBidi" w:hAnsiTheme="majorBidi" w:cstheme="majorBidi" w:hint="cs"/>
          <w:rtl/>
        </w:rPr>
        <w:t>צריכה</w:t>
      </w:r>
      <w:r w:rsidRPr="007B3EFE">
        <w:rPr>
          <w:rFonts w:asciiTheme="majorBidi" w:hAnsiTheme="majorBidi" w:cstheme="majorBidi"/>
          <w:rtl/>
        </w:rPr>
        <w:t xml:space="preserve"> לבדוק אם הקלט תקין, אלא אם כן נאמר כך בשאלה במפורש.</w:t>
      </w:r>
    </w:p>
    <w:p w14:paraId="7ABD68EE" w14:textId="77777777" w:rsidR="00E60075" w:rsidRPr="007B3EFE" w:rsidRDefault="00E60075" w:rsidP="00E60075">
      <w:pPr>
        <w:pStyle w:val="BodyTextIndent"/>
        <w:numPr>
          <w:ilvl w:val="0"/>
          <w:numId w:val="12"/>
        </w:numPr>
        <w:spacing w:before="120"/>
        <w:ind w:right="648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אין צורך לתעד את הקוד שתכתבו במבחן, אלא אם כן אתם רוצים לומר לנו משהו על הקוד שכתבתם.</w:t>
      </w:r>
    </w:p>
    <w:p w14:paraId="18AF138E" w14:textId="55408360" w:rsidR="00E60075" w:rsidRDefault="00EC01E1" w:rsidP="00D32EA7">
      <w:pPr>
        <w:pStyle w:val="BodyTextIndent"/>
        <w:numPr>
          <w:ilvl w:val="0"/>
          <w:numId w:val="12"/>
        </w:numPr>
        <w:spacing w:before="120"/>
        <w:ind w:right="648"/>
        <w:rPr>
          <w:rFonts w:asciiTheme="majorBidi" w:hAnsiTheme="majorBidi" w:cstheme="majorBidi"/>
        </w:rPr>
      </w:pPr>
      <w:r w:rsidRPr="007B3EFE">
        <w:rPr>
          <w:rFonts w:asciiTheme="majorBidi" w:hAnsiTheme="majorBidi" w:cstheme="majorBidi"/>
          <w:rtl/>
        </w:rPr>
        <w:t>ה</w:t>
      </w:r>
      <w:r w:rsidR="001D4E9A" w:rsidRPr="007B3EFE">
        <w:rPr>
          <w:rFonts w:asciiTheme="majorBidi" w:hAnsiTheme="majorBidi" w:cstheme="majorBidi"/>
          <w:rtl/>
        </w:rPr>
        <w:t xml:space="preserve">תכניות שתכתבו תישפטנה, בין היתר, לפי האורך והאלגנטיות שלהן. תוכניות ארוכות או מסורבלות ללא צורך </w:t>
      </w:r>
      <w:r w:rsidR="00D32EA7">
        <w:rPr>
          <w:rFonts w:asciiTheme="majorBidi" w:hAnsiTheme="majorBidi" w:cstheme="majorBidi" w:hint="cs"/>
          <w:rtl/>
        </w:rPr>
        <w:t>תקבלנה</w:t>
      </w:r>
      <w:r w:rsidR="001D4E9A" w:rsidRPr="007B3EFE">
        <w:rPr>
          <w:rFonts w:asciiTheme="majorBidi" w:hAnsiTheme="majorBidi" w:cstheme="majorBidi"/>
          <w:rtl/>
        </w:rPr>
        <w:t xml:space="preserve"> פחות נקודות, אפילו אם הן ממלאות את המשימה שהוגדרה בשאלה.</w:t>
      </w:r>
    </w:p>
    <w:p w14:paraId="559B3223" w14:textId="77777777" w:rsidR="002F290F" w:rsidRPr="002F290F" w:rsidRDefault="00EC01E1" w:rsidP="002F290F">
      <w:pPr>
        <w:pStyle w:val="BodyTextIndent"/>
        <w:numPr>
          <w:ilvl w:val="0"/>
          <w:numId w:val="12"/>
        </w:numPr>
        <w:spacing w:before="120"/>
        <w:ind w:right="648"/>
        <w:rPr>
          <w:rFonts w:asciiTheme="majorBidi" w:hAnsiTheme="majorBidi" w:cstheme="majorBidi"/>
        </w:rPr>
      </w:pPr>
      <w:r w:rsidRPr="00E60075">
        <w:rPr>
          <w:rFonts w:asciiTheme="majorBidi" w:hAnsiTheme="majorBidi" w:cstheme="majorBidi"/>
          <w:rtl/>
        </w:rPr>
        <w:t xml:space="preserve">לא יורדו נקודות על טעויות </w:t>
      </w:r>
      <w:r w:rsidR="00572044">
        <w:rPr>
          <w:rFonts w:asciiTheme="majorBidi" w:hAnsiTheme="majorBidi" w:cstheme="majorBidi" w:hint="cs"/>
          <w:rtl/>
        </w:rPr>
        <w:t>סינטקס</w:t>
      </w:r>
      <w:r w:rsidRPr="00E60075">
        <w:rPr>
          <w:rFonts w:asciiTheme="majorBidi" w:hAnsiTheme="majorBidi" w:cstheme="majorBidi"/>
          <w:rtl/>
        </w:rPr>
        <w:t xml:space="preserve"> </w:t>
      </w:r>
      <w:r w:rsidR="00547997" w:rsidRPr="00E60075">
        <w:rPr>
          <w:rFonts w:asciiTheme="majorBidi" w:hAnsiTheme="majorBidi" w:cstheme="majorBidi"/>
          <w:rtl/>
        </w:rPr>
        <w:t>טריוויאליות</w:t>
      </w:r>
      <w:r w:rsidRPr="00E60075">
        <w:rPr>
          <w:rFonts w:asciiTheme="majorBidi" w:hAnsiTheme="majorBidi" w:cstheme="majorBidi"/>
          <w:rtl/>
        </w:rPr>
        <w:t>.</w:t>
      </w:r>
      <w:r w:rsidR="00572044">
        <w:rPr>
          <w:rFonts w:asciiTheme="majorBidi" w:hAnsiTheme="majorBidi" w:cstheme="majorBidi" w:hint="cs"/>
          <w:rtl/>
        </w:rPr>
        <w:t xml:space="preserve"> למשל, במקום לכתוב </w:t>
      </w:r>
      <w:r w:rsidR="00572044" w:rsidRPr="00572044">
        <w:rPr>
          <w:rFonts w:ascii="Consolas" w:hAnsi="Consolas" w:cs="Consolas"/>
          <w:sz w:val="21"/>
          <w:szCs w:val="21"/>
        </w:rPr>
        <w:t>System.out.println(x)</w:t>
      </w:r>
      <w:r w:rsidR="00572044">
        <w:rPr>
          <w:rFonts w:asciiTheme="majorBidi" w:hAnsiTheme="majorBidi" w:cstheme="majorBidi" w:hint="cs"/>
          <w:rtl/>
        </w:rPr>
        <w:t xml:space="preserve"> אפשר לכתוב </w:t>
      </w:r>
      <w:r w:rsidR="00572044" w:rsidRPr="00572044">
        <w:rPr>
          <w:rFonts w:ascii="Consolas" w:hAnsi="Consolas" w:cs="Consolas"/>
          <w:sz w:val="21"/>
          <w:szCs w:val="21"/>
        </w:rPr>
        <w:t>println(x)</w:t>
      </w:r>
      <w:r w:rsidR="00572044">
        <w:rPr>
          <w:rFonts w:asciiTheme="majorBidi" w:hAnsiTheme="majorBidi" w:cstheme="majorBidi" w:hint="cs"/>
          <w:rtl/>
        </w:rPr>
        <w:t>.</w:t>
      </w:r>
    </w:p>
    <w:p w14:paraId="3C590D1B" w14:textId="77777777" w:rsidR="002F290F" w:rsidRPr="002F290F" w:rsidRDefault="002F290F" w:rsidP="002F290F">
      <w:pPr>
        <w:pStyle w:val="BodyTextIndent"/>
        <w:spacing w:before="120"/>
        <w:ind w:left="360" w:right="648"/>
        <w:jc w:val="center"/>
        <w:rPr>
          <w:rFonts w:asciiTheme="majorBidi" w:hAnsiTheme="majorBidi" w:cstheme="majorBidi"/>
        </w:rPr>
      </w:pPr>
    </w:p>
    <w:p w14:paraId="34A041AD" w14:textId="3DDF58A8" w:rsidR="001D4E9A" w:rsidRPr="002F290F" w:rsidRDefault="001D4E9A" w:rsidP="002F290F">
      <w:pPr>
        <w:pStyle w:val="BodyTextIndent"/>
        <w:spacing w:before="120"/>
        <w:ind w:left="360" w:right="648"/>
        <w:jc w:val="center"/>
        <w:rPr>
          <w:rFonts w:asciiTheme="majorBidi" w:hAnsiTheme="majorBidi" w:cstheme="majorBidi"/>
          <w:rtl/>
        </w:rPr>
      </w:pPr>
      <w:r w:rsidRPr="002F290F">
        <w:rPr>
          <w:rFonts w:asciiTheme="majorBidi" w:hAnsiTheme="majorBidi" w:cstheme="majorBidi"/>
          <w:sz w:val="40"/>
          <w:szCs w:val="40"/>
          <w:u w:val="single"/>
          <w:rtl/>
        </w:rPr>
        <w:t>בהצלחה!</w:t>
      </w:r>
    </w:p>
    <w:p w14:paraId="02ED1F60" w14:textId="7D714409" w:rsidR="001C69ED" w:rsidRDefault="0025666D" w:rsidP="002F290F">
      <w:pPr>
        <w:jc w:val="center"/>
        <w:rPr>
          <w:rFonts w:asciiTheme="majorBidi" w:hAnsiTheme="majorBidi" w:cstheme="majorBidi"/>
          <w:sz w:val="40"/>
          <w:szCs w:val="40"/>
          <w:rtl/>
        </w:rPr>
      </w:pPr>
      <w:r w:rsidRPr="007B3EFE">
        <w:rPr>
          <w:rFonts w:asciiTheme="majorBidi" w:hAnsiTheme="majorBidi" w:cstheme="majorBidi"/>
          <w:sz w:val="40"/>
          <w:szCs w:val="40"/>
          <w:rtl/>
        </w:rPr>
        <w:br w:type="page"/>
      </w:r>
    </w:p>
    <w:p w14:paraId="7D4C0C6B" w14:textId="69856E83" w:rsidR="00543822" w:rsidRDefault="00543822" w:rsidP="00CD222A">
      <w:pPr>
        <w:rPr>
          <w:rFonts w:asciiTheme="majorBidi" w:hAnsiTheme="majorBidi" w:cstheme="majorBidi"/>
          <w:sz w:val="40"/>
          <w:szCs w:val="40"/>
          <w:rtl/>
        </w:rPr>
      </w:pPr>
    </w:p>
    <w:p w14:paraId="405B73F6" w14:textId="23B8E8B4" w:rsidR="002F290F" w:rsidRPr="002F290F" w:rsidRDefault="002F290F" w:rsidP="002F290F">
      <w:pPr>
        <w:bidi/>
        <w:rPr>
          <w:rFonts w:asciiTheme="majorBidi" w:hAnsiTheme="majorBidi" w:cstheme="majorBidi"/>
          <w:sz w:val="28"/>
          <w:szCs w:val="28"/>
        </w:rPr>
      </w:pPr>
      <w:r w:rsidRPr="002F290F">
        <w:rPr>
          <w:rFonts w:asciiTheme="majorBidi" w:hAnsiTheme="majorBidi" w:cstheme="majorBidi" w:hint="cs"/>
          <w:sz w:val="28"/>
          <w:szCs w:val="28"/>
          <w:rtl/>
        </w:rPr>
        <w:t>התבוננו בתוכנית הבאה:</w:t>
      </w:r>
    </w:p>
    <w:p w14:paraId="0F7C790A" w14:textId="77777777" w:rsidR="002F290F" w:rsidRPr="000537AD" w:rsidRDefault="002F290F" w:rsidP="002F290F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0537AD">
        <w:rPr>
          <w:rFonts w:ascii="Consolas" w:hAnsi="Consolas" w:cs="Consolas"/>
          <w:color w:val="000000" w:themeColor="text1"/>
          <w:sz w:val="21"/>
          <w:szCs w:val="21"/>
        </w:rPr>
        <w:t>public class Mystery {</w:t>
      </w:r>
    </w:p>
    <w:p w14:paraId="353C31DA" w14:textId="77777777" w:rsidR="002F290F" w:rsidRPr="000537AD" w:rsidRDefault="002F290F" w:rsidP="002F290F">
      <w:pPr>
        <w:autoSpaceDE w:val="0"/>
        <w:autoSpaceDN w:val="0"/>
        <w:adjustRightInd w:val="0"/>
        <w:spacing w:before="60"/>
        <w:rPr>
          <w:rFonts w:ascii="Consolas" w:hAnsi="Consolas" w:cs="Consolas"/>
          <w:color w:val="000000" w:themeColor="text1"/>
          <w:sz w:val="21"/>
          <w:szCs w:val="21"/>
        </w:rPr>
      </w:pPr>
      <w:r w:rsidRPr="000537AD">
        <w:rPr>
          <w:rFonts w:ascii="Consolas" w:hAnsi="Consolas" w:cs="Consolas"/>
          <w:color w:val="000000" w:themeColor="text1"/>
          <w:sz w:val="21"/>
          <w:szCs w:val="21"/>
        </w:rPr>
        <w:t xml:space="preserve">    public static void main(String[] args) {</w:t>
      </w:r>
    </w:p>
    <w:p w14:paraId="61513B08" w14:textId="77777777" w:rsidR="002F290F" w:rsidRPr="000537AD" w:rsidRDefault="002F290F" w:rsidP="002F290F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0537AD">
        <w:rPr>
          <w:rFonts w:ascii="Consolas" w:hAnsi="Consolas" w:cs="Consolas"/>
          <w:color w:val="000000" w:themeColor="text1"/>
          <w:sz w:val="21"/>
          <w:szCs w:val="21"/>
        </w:rPr>
        <w:t xml:space="preserve">        int x = 3;</w:t>
      </w:r>
    </w:p>
    <w:p w14:paraId="04527CA6" w14:textId="77777777" w:rsidR="002F290F" w:rsidRPr="000537AD" w:rsidRDefault="002F290F" w:rsidP="002F290F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0537AD">
        <w:rPr>
          <w:rFonts w:ascii="Consolas" w:hAnsi="Consolas" w:cs="Consolas"/>
          <w:color w:val="000000" w:themeColor="text1"/>
          <w:sz w:val="21"/>
          <w:szCs w:val="21"/>
        </w:rPr>
        <w:t xml:space="preserve">        int[] y = { 1, 2, 3 };</w:t>
      </w:r>
    </w:p>
    <w:p w14:paraId="6B849E81" w14:textId="77777777" w:rsidR="002F290F" w:rsidRPr="000537AD" w:rsidRDefault="002F290F" w:rsidP="002F290F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0537AD">
        <w:rPr>
          <w:rFonts w:ascii="Consolas" w:hAnsi="Consolas" w:cs="Consolas"/>
          <w:color w:val="000000" w:themeColor="text1"/>
          <w:sz w:val="21"/>
          <w:szCs w:val="21"/>
        </w:rPr>
        <w:t xml:space="preserve">        triple1(x);</w:t>
      </w:r>
    </w:p>
    <w:p w14:paraId="59C1AF86" w14:textId="77777777" w:rsidR="002F290F" w:rsidRPr="000537AD" w:rsidRDefault="002F290F" w:rsidP="002F290F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0537AD">
        <w:rPr>
          <w:rFonts w:ascii="Consolas" w:hAnsi="Consolas" w:cs="Consolas"/>
          <w:color w:val="000000" w:themeColor="text1"/>
          <w:sz w:val="21"/>
          <w:szCs w:val="21"/>
        </w:rPr>
        <w:t xml:space="preserve">        triple2(y);</w:t>
      </w:r>
    </w:p>
    <w:p w14:paraId="7677A0D6" w14:textId="77777777" w:rsidR="002F290F" w:rsidRPr="000537AD" w:rsidRDefault="002F290F" w:rsidP="002F290F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0537AD">
        <w:rPr>
          <w:rFonts w:ascii="Consolas" w:hAnsi="Consolas" w:cs="Consolas"/>
          <w:color w:val="000000" w:themeColor="text1"/>
          <w:sz w:val="21"/>
          <w:szCs w:val="21"/>
        </w:rPr>
        <w:tab/>
        <w:t xml:space="preserve">  System.out.println(x);</w:t>
      </w:r>
    </w:p>
    <w:p w14:paraId="666226EE" w14:textId="77777777" w:rsidR="002F290F" w:rsidRPr="000537AD" w:rsidRDefault="002F290F" w:rsidP="002F290F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0537AD">
        <w:rPr>
          <w:rFonts w:ascii="Consolas" w:hAnsi="Consolas" w:cs="Consolas"/>
          <w:color w:val="000000" w:themeColor="text1"/>
          <w:sz w:val="21"/>
          <w:szCs w:val="21"/>
        </w:rPr>
        <w:tab/>
        <w:t xml:space="preserve">  for (int i = 0; i &lt; x; i++) {</w:t>
      </w:r>
    </w:p>
    <w:p w14:paraId="5E7C5598" w14:textId="77777777" w:rsidR="002F290F" w:rsidRPr="000537AD" w:rsidRDefault="002F290F" w:rsidP="002F290F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0537AD">
        <w:rPr>
          <w:rFonts w:ascii="Consolas" w:hAnsi="Consolas" w:cs="Consolas"/>
          <w:color w:val="000000" w:themeColor="text1"/>
          <w:sz w:val="21"/>
          <w:szCs w:val="21"/>
        </w:rPr>
        <w:tab/>
        <w:t xml:space="preserve">      System.out.print(y[i] + " ");</w:t>
      </w:r>
    </w:p>
    <w:p w14:paraId="62EC9FF4" w14:textId="77777777" w:rsidR="002F290F" w:rsidRPr="000537AD" w:rsidRDefault="002F290F" w:rsidP="002F290F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0537AD">
        <w:rPr>
          <w:rFonts w:ascii="Consolas" w:hAnsi="Consolas" w:cs="Consolas"/>
          <w:color w:val="000000" w:themeColor="text1"/>
          <w:sz w:val="21"/>
          <w:szCs w:val="21"/>
        </w:rPr>
        <w:tab/>
        <w:t xml:space="preserve">  }</w:t>
      </w:r>
    </w:p>
    <w:p w14:paraId="2AC13786" w14:textId="77777777" w:rsidR="002F290F" w:rsidRPr="000537AD" w:rsidRDefault="002F290F" w:rsidP="002F290F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0537AD">
        <w:rPr>
          <w:rFonts w:ascii="Consolas" w:hAnsi="Consolas" w:cs="Consolas"/>
          <w:color w:val="000000" w:themeColor="text1"/>
          <w:sz w:val="21"/>
          <w:szCs w:val="21"/>
        </w:rPr>
        <w:t xml:space="preserve">    }</w:t>
      </w:r>
    </w:p>
    <w:p w14:paraId="517BC806" w14:textId="77777777" w:rsidR="002F290F" w:rsidRPr="000537AD" w:rsidRDefault="002F290F" w:rsidP="002F290F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Cs w:val="22"/>
        </w:rPr>
      </w:pPr>
    </w:p>
    <w:p w14:paraId="14B57ECD" w14:textId="77777777" w:rsidR="002F290F" w:rsidRPr="000537AD" w:rsidRDefault="002F290F" w:rsidP="002F290F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0537AD">
        <w:rPr>
          <w:rFonts w:ascii="Consolas" w:hAnsi="Consolas" w:cs="Consolas"/>
          <w:color w:val="000000" w:themeColor="text1"/>
          <w:sz w:val="21"/>
          <w:szCs w:val="21"/>
        </w:rPr>
        <w:t xml:space="preserve">    public static void triple1(int a) {</w:t>
      </w:r>
    </w:p>
    <w:p w14:paraId="11CE322D" w14:textId="77777777" w:rsidR="002F290F" w:rsidRPr="000537AD" w:rsidRDefault="002F290F" w:rsidP="002F290F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0537AD">
        <w:rPr>
          <w:rFonts w:ascii="Consolas" w:hAnsi="Consolas" w:cs="Consolas"/>
          <w:color w:val="000000" w:themeColor="text1"/>
          <w:sz w:val="21"/>
          <w:szCs w:val="21"/>
        </w:rPr>
        <w:t xml:space="preserve">        a = 3 * a;</w:t>
      </w:r>
    </w:p>
    <w:p w14:paraId="2E67A890" w14:textId="77777777" w:rsidR="002F290F" w:rsidRPr="000537AD" w:rsidRDefault="002F290F" w:rsidP="002F290F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0537AD">
        <w:rPr>
          <w:rFonts w:ascii="Consolas" w:hAnsi="Consolas" w:cs="Consolas"/>
          <w:color w:val="000000" w:themeColor="text1"/>
          <w:sz w:val="21"/>
          <w:szCs w:val="21"/>
        </w:rPr>
        <w:t xml:space="preserve">    }</w:t>
      </w:r>
    </w:p>
    <w:p w14:paraId="59BA6956" w14:textId="77777777" w:rsidR="002F290F" w:rsidRPr="000537AD" w:rsidRDefault="002F290F" w:rsidP="002F290F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</w:p>
    <w:p w14:paraId="5F67FDF4" w14:textId="77777777" w:rsidR="002F290F" w:rsidRPr="000537AD" w:rsidRDefault="002F290F" w:rsidP="002F290F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0537AD">
        <w:rPr>
          <w:rFonts w:ascii="Consolas" w:hAnsi="Consolas" w:cs="Consolas"/>
          <w:color w:val="000000" w:themeColor="text1"/>
          <w:sz w:val="21"/>
          <w:szCs w:val="21"/>
        </w:rPr>
        <w:t xml:space="preserve">    public static void triple2(int[] a) {</w:t>
      </w:r>
    </w:p>
    <w:p w14:paraId="33866131" w14:textId="77777777" w:rsidR="002F290F" w:rsidRPr="000537AD" w:rsidRDefault="002F290F" w:rsidP="002F290F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0537AD">
        <w:rPr>
          <w:rFonts w:ascii="Consolas" w:hAnsi="Consolas" w:cs="Consolas"/>
          <w:color w:val="000000" w:themeColor="text1"/>
          <w:sz w:val="21"/>
          <w:szCs w:val="21"/>
        </w:rPr>
        <w:t xml:space="preserve">        for (int i = 0; i &lt; a.length; i++) {</w:t>
      </w:r>
    </w:p>
    <w:p w14:paraId="454B6FB0" w14:textId="77777777" w:rsidR="002F290F" w:rsidRPr="000537AD" w:rsidRDefault="002F290F" w:rsidP="002F290F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0537AD">
        <w:rPr>
          <w:rFonts w:ascii="Consolas" w:hAnsi="Consolas" w:cs="Consolas"/>
          <w:color w:val="000000" w:themeColor="text1"/>
          <w:sz w:val="21"/>
          <w:szCs w:val="21"/>
        </w:rPr>
        <w:tab/>
        <w:t xml:space="preserve">      a[i] = 3 * a[i];</w:t>
      </w:r>
    </w:p>
    <w:p w14:paraId="7A089970" w14:textId="77777777" w:rsidR="002F290F" w:rsidRPr="000537AD" w:rsidRDefault="002F290F" w:rsidP="002F290F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0537AD">
        <w:rPr>
          <w:rFonts w:ascii="Consolas" w:hAnsi="Consolas" w:cs="Consolas"/>
          <w:color w:val="000000" w:themeColor="text1"/>
          <w:sz w:val="21"/>
          <w:szCs w:val="21"/>
        </w:rPr>
        <w:tab/>
        <w:t xml:space="preserve">  }</w:t>
      </w:r>
    </w:p>
    <w:p w14:paraId="36F34A1C" w14:textId="77777777" w:rsidR="002F290F" w:rsidRPr="000537AD" w:rsidRDefault="002F290F" w:rsidP="002F290F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0537AD">
        <w:rPr>
          <w:rFonts w:ascii="Consolas" w:hAnsi="Consolas" w:cs="Consolas"/>
          <w:color w:val="000000" w:themeColor="text1"/>
          <w:sz w:val="21"/>
          <w:szCs w:val="21"/>
        </w:rPr>
        <w:t xml:space="preserve">    }    </w:t>
      </w:r>
    </w:p>
    <w:p w14:paraId="01C9706E" w14:textId="3FDAA815" w:rsidR="002F290F" w:rsidRDefault="002F290F" w:rsidP="0068597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</w:rPr>
      </w:pPr>
      <w:r w:rsidRPr="000537AD">
        <w:rPr>
          <w:rFonts w:ascii="Consolas" w:hAnsi="Consolas" w:cs="Consolas"/>
          <w:color w:val="000000" w:themeColor="text1"/>
          <w:sz w:val="21"/>
          <w:szCs w:val="21"/>
        </w:rPr>
        <w:t>}</w:t>
      </w:r>
    </w:p>
    <w:p w14:paraId="426F0020" w14:textId="77777777" w:rsidR="00685978" w:rsidRPr="00685978" w:rsidRDefault="00685978" w:rsidP="0068597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1"/>
          <w:szCs w:val="21"/>
          <w:rtl/>
        </w:rPr>
      </w:pPr>
    </w:p>
    <w:p w14:paraId="3A52CD8B" w14:textId="15A41F65" w:rsidR="00934CB4" w:rsidRDefault="007625CC" w:rsidP="00934CB4">
      <w:pPr>
        <w:bidi/>
        <w:rPr>
          <w:rFonts w:asciiTheme="majorBidi" w:hAnsiTheme="majorBidi" w:cstheme="majorBidi"/>
          <w:sz w:val="26"/>
          <w:rtl/>
        </w:rPr>
      </w:pPr>
      <w:r w:rsidRPr="001C69ED">
        <w:rPr>
          <w:rFonts w:asciiTheme="majorBidi" w:hAnsiTheme="majorBidi" w:cstheme="majorBidi"/>
          <w:rtl/>
        </w:rPr>
        <w:t>1</w:t>
      </w:r>
      <w:r w:rsidR="00ED3FCD" w:rsidRPr="005B2B33">
        <w:rPr>
          <w:rFonts w:asciiTheme="majorBidi" w:hAnsiTheme="majorBidi" w:cstheme="majorBidi"/>
          <w:sz w:val="26"/>
          <w:rtl/>
        </w:rPr>
        <w:t xml:space="preserve">. </w:t>
      </w:r>
      <w:r w:rsidR="00B6641C" w:rsidRPr="005B2B33">
        <w:rPr>
          <w:rFonts w:asciiTheme="majorBidi" w:hAnsiTheme="majorBidi" w:cstheme="majorBidi"/>
          <w:sz w:val="26"/>
          <w:rtl/>
        </w:rPr>
        <w:t>(</w:t>
      </w:r>
      <w:r w:rsidR="00685978">
        <w:rPr>
          <w:rFonts w:asciiTheme="majorBidi" w:hAnsiTheme="majorBidi" w:cstheme="majorBidi"/>
          <w:sz w:val="26"/>
        </w:rPr>
        <w:t>10</w:t>
      </w:r>
      <w:r w:rsidR="00B6641C" w:rsidRPr="005B2B33">
        <w:rPr>
          <w:rFonts w:asciiTheme="majorBidi" w:hAnsiTheme="majorBidi" w:cstheme="majorBidi"/>
          <w:sz w:val="26"/>
          <w:rtl/>
        </w:rPr>
        <w:t xml:space="preserve"> נקודות) </w:t>
      </w:r>
      <w:r w:rsidR="00934CB4">
        <w:rPr>
          <w:rFonts w:asciiTheme="majorBidi" w:hAnsiTheme="majorBidi" w:cstheme="majorBidi" w:hint="cs"/>
          <w:sz w:val="26"/>
          <w:rtl/>
        </w:rPr>
        <w:t xml:space="preserve"> </w:t>
      </w:r>
      <w:r w:rsidR="00685978">
        <w:rPr>
          <w:rFonts w:asciiTheme="majorBidi" w:hAnsiTheme="majorBidi" w:cstheme="majorBidi" w:hint="cs"/>
          <w:sz w:val="26"/>
          <w:rtl/>
        </w:rPr>
        <w:t xml:space="preserve">(א) </w:t>
      </w:r>
      <w:proofErr w:type="spellStart"/>
      <w:r w:rsidR="00685978">
        <w:rPr>
          <w:rFonts w:asciiTheme="majorBidi" w:hAnsiTheme="majorBidi" w:cstheme="majorBidi" w:hint="cs"/>
          <w:sz w:val="26"/>
          <w:rtl/>
        </w:rPr>
        <w:t>כיתבו</w:t>
      </w:r>
      <w:proofErr w:type="spellEnd"/>
      <w:r w:rsidR="00685978">
        <w:rPr>
          <w:rFonts w:asciiTheme="majorBidi" w:hAnsiTheme="majorBidi" w:cstheme="majorBidi" w:hint="cs"/>
          <w:sz w:val="26"/>
          <w:rtl/>
        </w:rPr>
        <w:t xml:space="preserve"> את הפלט</w:t>
      </w:r>
      <w:r w:rsidR="00934CB4">
        <w:rPr>
          <w:rFonts w:asciiTheme="majorBidi" w:hAnsiTheme="majorBidi" w:cstheme="majorBidi" w:hint="cs"/>
          <w:sz w:val="26"/>
          <w:rtl/>
        </w:rPr>
        <w:t xml:space="preserve"> שהתוכנית כותבת</w:t>
      </w:r>
      <w:r w:rsidR="00685978">
        <w:rPr>
          <w:rFonts w:asciiTheme="majorBidi" w:hAnsiTheme="majorBidi" w:cstheme="majorBidi" w:hint="cs"/>
          <w:sz w:val="26"/>
          <w:rtl/>
        </w:rPr>
        <w:t>, (ב) הסבירו את תשובתכם.</w:t>
      </w:r>
    </w:p>
    <w:p w14:paraId="7084C6CB" w14:textId="6BE09A16" w:rsidR="00685978" w:rsidRPr="00685978" w:rsidRDefault="00685978" w:rsidP="00934CB4">
      <w:pPr>
        <w:bidi/>
        <w:spacing w:before="120"/>
        <w:jc w:val="right"/>
        <w:rPr>
          <w:rFonts w:asciiTheme="majorBidi" w:hAnsiTheme="majorBidi" w:cstheme="majorBidi"/>
          <w:sz w:val="26"/>
          <w:u w:val="single"/>
        </w:rPr>
      </w:pPr>
      <w:r w:rsidRPr="00685978">
        <w:rPr>
          <w:rFonts w:asciiTheme="majorBidi" w:hAnsiTheme="majorBidi" w:cstheme="majorBidi"/>
          <w:sz w:val="26"/>
          <w:u w:val="single"/>
        </w:rPr>
        <w:t>Output</w:t>
      </w:r>
      <w:r>
        <w:rPr>
          <w:rFonts w:asciiTheme="majorBidi" w:hAnsiTheme="majorBidi" w:cstheme="majorBidi"/>
          <w:sz w:val="26"/>
          <w:u w:val="single"/>
        </w:rPr>
        <w:t>:</w:t>
      </w:r>
    </w:p>
    <w:p w14:paraId="7FBD53A8" w14:textId="77777777" w:rsidR="00685978" w:rsidRDefault="00685978" w:rsidP="00685978">
      <w:pPr>
        <w:bidi/>
        <w:rPr>
          <w:rFonts w:asciiTheme="majorBidi" w:hAnsiTheme="majorBidi" w:cstheme="majorBidi"/>
          <w:sz w:val="26"/>
        </w:rPr>
      </w:pPr>
    </w:p>
    <w:p w14:paraId="7EB9E3B4" w14:textId="77777777" w:rsidR="00685978" w:rsidRDefault="00685978" w:rsidP="00685978">
      <w:pPr>
        <w:bidi/>
        <w:rPr>
          <w:rFonts w:asciiTheme="majorBidi" w:hAnsiTheme="majorBidi" w:cstheme="majorBidi"/>
          <w:sz w:val="26"/>
          <w:rtl/>
        </w:rPr>
      </w:pPr>
    </w:p>
    <w:p w14:paraId="00998F70" w14:textId="77777777" w:rsidR="00685978" w:rsidRDefault="00685978" w:rsidP="00685978">
      <w:pPr>
        <w:bidi/>
        <w:rPr>
          <w:rFonts w:asciiTheme="majorBidi" w:hAnsiTheme="majorBidi" w:cstheme="majorBidi"/>
          <w:sz w:val="26"/>
          <w:rtl/>
        </w:rPr>
      </w:pPr>
    </w:p>
    <w:p w14:paraId="5AB1EE52" w14:textId="77777777" w:rsidR="00685978" w:rsidRDefault="00685978" w:rsidP="00685978">
      <w:pPr>
        <w:bidi/>
        <w:rPr>
          <w:rFonts w:asciiTheme="majorBidi" w:hAnsiTheme="majorBidi" w:cstheme="majorBidi"/>
          <w:sz w:val="26"/>
          <w:rtl/>
        </w:rPr>
      </w:pPr>
    </w:p>
    <w:p w14:paraId="55F1D3E1" w14:textId="77777777" w:rsidR="00685978" w:rsidRDefault="00685978" w:rsidP="00685978">
      <w:pPr>
        <w:bidi/>
        <w:rPr>
          <w:rFonts w:asciiTheme="majorBidi" w:hAnsiTheme="majorBidi" w:cstheme="majorBidi"/>
          <w:sz w:val="26"/>
          <w:rtl/>
        </w:rPr>
      </w:pPr>
    </w:p>
    <w:p w14:paraId="69AC638C" w14:textId="20EA2B94" w:rsidR="005F691A" w:rsidRDefault="00685978" w:rsidP="00685978">
      <w:pPr>
        <w:bidi/>
        <w:rPr>
          <w:rFonts w:asciiTheme="majorBidi" w:hAnsiTheme="majorBidi" w:cstheme="majorBidi"/>
          <w:sz w:val="40"/>
          <w:szCs w:val="40"/>
          <w:u w:val="single"/>
          <w:rtl/>
        </w:rPr>
      </w:pPr>
      <w:r w:rsidRPr="00685978">
        <w:rPr>
          <w:rFonts w:asciiTheme="majorBidi" w:hAnsiTheme="majorBidi" w:cstheme="majorBidi" w:hint="cs"/>
          <w:sz w:val="26"/>
          <w:u w:val="single"/>
          <w:rtl/>
        </w:rPr>
        <w:t>הסבר:</w:t>
      </w:r>
      <w:r w:rsidR="005F691A" w:rsidRPr="00685978">
        <w:rPr>
          <w:rFonts w:asciiTheme="majorBidi" w:hAnsiTheme="majorBidi" w:cstheme="majorBidi"/>
          <w:sz w:val="40"/>
          <w:szCs w:val="40"/>
          <w:u w:val="single"/>
          <w:rtl/>
        </w:rPr>
        <w:br w:type="page"/>
      </w:r>
    </w:p>
    <w:p w14:paraId="264BB13C" w14:textId="77777777" w:rsidR="00025133" w:rsidRDefault="00025133" w:rsidP="00025133">
      <w:pPr>
        <w:bidi/>
        <w:rPr>
          <w:rFonts w:asciiTheme="majorBidi" w:hAnsiTheme="majorBidi" w:cstheme="majorBidi"/>
          <w:sz w:val="32"/>
          <w:szCs w:val="32"/>
          <w:u w:val="single"/>
          <w:rtl/>
        </w:rPr>
      </w:pPr>
      <w:r w:rsidRPr="00025133">
        <w:rPr>
          <w:rFonts w:asciiTheme="majorBidi" w:hAnsiTheme="majorBidi" w:cstheme="majorBidi" w:hint="cs"/>
          <w:sz w:val="32"/>
          <w:szCs w:val="32"/>
          <w:u w:val="single"/>
          <w:rtl/>
        </w:rPr>
        <w:lastRenderedPageBreak/>
        <w:t xml:space="preserve">שאלות 5, 4, 3, 2 עוסקות במחלקה </w:t>
      </w:r>
      <w:r w:rsidRPr="00025133">
        <w:rPr>
          <w:rFonts w:asciiTheme="majorBidi" w:hAnsiTheme="majorBidi" w:cstheme="majorBidi"/>
          <w:sz w:val="32"/>
          <w:szCs w:val="32"/>
          <w:u w:val="single"/>
        </w:rPr>
        <w:t>Sets</w:t>
      </w:r>
      <w:r w:rsidRPr="00025133">
        <w:rPr>
          <w:rFonts w:asciiTheme="majorBidi" w:hAnsiTheme="majorBidi" w:cstheme="majorBidi" w:hint="cs"/>
          <w:sz w:val="32"/>
          <w:szCs w:val="32"/>
          <w:u w:val="single"/>
          <w:rtl/>
        </w:rPr>
        <w:t>, שמתוארת בדף עזר.</w:t>
      </w:r>
    </w:p>
    <w:p w14:paraId="5A967AE0" w14:textId="77777777" w:rsidR="001D11D2" w:rsidRDefault="00025133" w:rsidP="001D11D2">
      <w:pPr>
        <w:bidi/>
        <w:rPr>
          <w:rFonts w:asciiTheme="majorBidi" w:hAnsiTheme="majorBidi" w:cstheme="majorBidi"/>
          <w:sz w:val="32"/>
          <w:szCs w:val="32"/>
          <w:u w:val="single"/>
        </w:rPr>
      </w:pPr>
      <w:r w:rsidRPr="00025133">
        <w:rPr>
          <w:rFonts w:asciiTheme="majorBidi" w:hAnsiTheme="majorBidi" w:cstheme="majorBidi" w:hint="cs"/>
          <w:sz w:val="32"/>
          <w:szCs w:val="32"/>
          <w:u w:val="single"/>
          <w:rtl/>
        </w:rPr>
        <w:t>הקדישו חמש דקות לקריאת דף העזר, עכשיו.</w:t>
      </w:r>
    </w:p>
    <w:p w14:paraId="1F14013F" w14:textId="77777777" w:rsidR="001D11D2" w:rsidRDefault="001D11D2" w:rsidP="001D11D2">
      <w:pPr>
        <w:bidi/>
        <w:rPr>
          <w:rFonts w:asciiTheme="majorBidi" w:hAnsiTheme="majorBidi" w:cstheme="majorBidi"/>
          <w:sz w:val="32"/>
          <w:szCs w:val="32"/>
          <w:u w:val="single"/>
        </w:rPr>
      </w:pPr>
    </w:p>
    <w:p w14:paraId="5384800A" w14:textId="5356D6D0" w:rsidR="00E17E39" w:rsidRPr="001D11D2" w:rsidRDefault="001D11D2" w:rsidP="001D11D2">
      <w:pPr>
        <w:bidi/>
        <w:rPr>
          <w:rFonts w:asciiTheme="majorBidi" w:hAnsiTheme="majorBidi" w:cstheme="majorBidi"/>
          <w:sz w:val="32"/>
          <w:szCs w:val="32"/>
          <w:u w:val="single"/>
          <w:rtl/>
        </w:rPr>
      </w:pPr>
      <w:r>
        <w:rPr>
          <w:rFonts w:asciiTheme="majorBidi" w:hAnsiTheme="majorBidi" w:cstheme="majorBidi" w:hint="cs"/>
          <w:sz w:val="26"/>
          <w:rtl/>
        </w:rPr>
        <w:t xml:space="preserve">2. </w:t>
      </w:r>
      <w:r w:rsidR="00E17E39" w:rsidRPr="005B2B33">
        <w:rPr>
          <w:rFonts w:asciiTheme="majorBidi" w:hAnsiTheme="majorBidi" w:cstheme="majorBidi"/>
          <w:sz w:val="26"/>
          <w:rtl/>
        </w:rPr>
        <w:t>(</w:t>
      </w:r>
      <w:r w:rsidR="00E17E39">
        <w:rPr>
          <w:rFonts w:asciiTheme="majorBidi" w:hAnsiTheme="majorBidi" w:cstheme="majorBidi" w:hint="cs"/>
          <w:sz w:val="26"/>
          <w:rtl/>
        </w:rPr>
        <w:t>10</w:t>
      </w:r>
      <w:r w:rsidR="00E17E39" w:rsidRPr="005B2B33">
        <w:rPr>
          <w:rFonts w:asciiTheme="majorBidi" w:hAnsiTheme="majorBidi" w:cstheme="majorBidi"/>
          <w:sz w:val="26"/>
          <w:rtl/>
        </w:rPr>
        <w:t xml:space="preserve"> נקודות) </w:t>
      </w:r>
      <w:r w:rsidR="00E17E39">
        <w:rPr>
          <w:rFonts w:asciiTheme="majorBidi" w:hAnsiTheme="majorBidi" w:cstheme="majorBidi" w:hint="cs"/>
          <w:sz w:val="26"/>
          <w:rtl/>
        </w:rPr>
        <w:t>הפונקציה הבאה מחזירה קבוצה שהיא החיתוך (</w:t>
      </w:r>
      <w:r w:rsidR="00E17E39">
        <w:rPr>
          <w:rFonts w:asciiTheme="majorBidi" w:hAnsiTheme="majorBidi" w:cstheme="majorBidi"/>
          <w:sz w:val="26"/>
        </w:rPr>
        <w:t>intersection</w:t>
      </w:r>
      <w:r w:rsidR="00E17E39">
        <w:rPr>
          <w:rFonts w:asciiTheme="majorBidi" w:hAnsiTheme="majorBidi" w:cstheme="majorBidi" w:hint="cs"/>
          <w:sz w:val="26"/>
          <w:rtl/>
        </w:rPr>
        <w:t xml:space="preserve">) של שלושת הקבוצות הנתונות. כלומר, אוסף האברים שנמצאים גם ב </w:t>
      </w:r>
      <w:r w:rsidR="00E17E39">
        <w:rPr>
          <w:rFonts w:asciiTheme="majorBidi" w:hAnsiTheme="majorBidi" w:cstheme="majorBidi"/>
          <w:sz w:val="26"/>
        </w:rPr>
        <w:t>set1</w:t>
      </w:r>
      <w:r w:rsidR="00E17E39">
        <w:rPr>
          <w:rFonts w:asciiTheme="majorBidi" w:hAnsiTheme="majorBidi" w:cstheme="majorBidi" w:hint="cs"/>
          <w:sz w:val="26"/>
          <w:rtl/>
        </w:rPr>
        <w:t xml:space="preserve">, גם ב </w:t>
      </w:r>
      <w:r w:rsidR="00E17E39">
        <w:rPr>
          <w:rFonts w:asciiTheme="majorBidi" w:hAnsiTheme="majorBidi" w:cstheme="majorBidi"/>
          <w:sz w:val="26"/>
        </w:rPr>
        <w:t>set2</w:t>
      </w:r>
      <w:r w:rsidR="00E17E39">
        <w:rPr>
          <w:rFonts w:asciiTheme="majorBidi" w:hAnsiTheme="majorBidi" w:cstheme="majorBidi" w:hint="cs"/>
          <w:sz w:val="26"/>
          <w:rtl/>
        </w:rPr>
        <w:t xml:space="preserve">, וגם ב </w:t>
      </w:r>
      <w:r w:rsidR="00E17E39">
        <w:rPr>
          <w:rFonts w:asciiTheme="majorBidi" w:hAnsiTheme="majorBidi" w:cstheme="majorBidi"/>
          <w:sz w:val="26"/>
        </w:rPr>
        <w:t>set3</w:t>
      </w:r>
      <w:r w:rsidR="00E17E39">
        <w:rPr>
          <w:rFonts w:asciiTheme="majorBidi" w:hAnsiTheme="majorBidi" w:cstheme="majorBidi" w:hint="cs"/>
          <w:sz w:val="26"/>
          <w:rtl/>
        </w:rPr>
        <w:t xml:space="preserve">. ממשו את הפונקציה. הקוד שלכם יכול להשתמש בכל פונקציה במחלקת </w:t>
      </w:r>
      <w:r w:rsidR="0081282C">
        <w:rPr>
          <w:rFonts w:asciiTheme="majorBidi" w:hAnsiTheme="majorBidi" w:cstheme="majorBidi"/>
          <w:sz w:val="26"/>
        </w:rPr>
        <w:t xml:space="preserve"> </w:t>
      </w:r>
      <w:r w:rsidR="00E17E39">
        <w:rPr>
          <w:rFonts w:asciiTheme="majorBidi" w:hAnsiTheme="majorBidi" w:cstheme="majorBidi"/>
          <w:sz w:val="26"/>
        </w:rPr>
        <w:t>Sets</w:t>
      </w:r>
      <w:r w:rsidR="0081282C">
        <w:rPr>
          <w:rFonts w:asciiTheme="majorBidi" w:hAnsiTheme="majorBidi" w:cstheme="majorBidi" w:hint="cs"/>
          <w:sz w:val="26"/>
          <w:rtl/>
        </w:rPr>
        <w:t xml:space="preserve">שמתוארת בדף העזר, </w:t>
      </w:r>
      <w:r w:rsidR="00E17E39">
        <w:rPr>
          <w:rFonts w:asciiTheme="majorBidi" w:hAnsiTheme="majorBidi" w:cstheme="majorBidi" w:hint="cs"/>
          <w:sz w:val="26"/>
          <w:rtl/>
        </w:rPr>
        <w:t xml:space="preserve">אפילו אם הפונקציה לא ממומשת. </w:t>
      </w:r>
    </w:p>
    <w:p w14:paraId="318D1816" w14:textId="77777777" w:rsidR="00E17E39" w:rsidRPr="00E17E39" w:rsidRDefault="00E17E39" w:rsidP="00E17E39">
      <w:pPr>
        <w:bidi/>
        <w:rPr>
          <w:rFonts w:asciiTheme="majorBidi" w:hAnsiTheme="majorBidi" w:cstheme="majorBidi"/>
          <w:sz w:val="26"/>
        </w:rPr>
      </w:pPr>
    </w:p>
    <w:p w14:paraId="6021BD18" w14:textId="77777777" w:rsidR="00255495" w:rsidRPr="00E9290F" w:rsidRDefault="00255495" w:rsidP="00255495">
      <w:pPr>
        <w:autoSpaceDE w:val="0"/>
        <w:autoSpaceDN w:val="0"/>
        <w:adjustRightInd w:val="0"/>
        <w:rPr>
          <w:rStyle w:val="code"/>
          <w:rFonts w:asciiTheme="majorBidi" w:hAnsiTheme="majorBidi" w:cstheme="majorBidi"/>
          <w:color w:val="000000" w:themeColor="text1"/>
          <w:sz w:val="24"/>
        </w:rPr>
      </w:pPr>
      <w:r w:rsidRPr="00E9290F">
        <w:rPr>
          <w:rStyle w:val="code"/>
          <w:rFonts w:asciiTheme="majorBidi" w:hAnsiTheme="majorBidi" w:cstheme="majorBidi"/>
          <w:color w:val="000000" w:themeColor="text1"/>
          <w:sz w:val="24"/>
        </w:rPr>
        <w:t xml:space="preserve">/** Returns the intersection of the three sets. The intersection of </w:t>
      </w:r>
      <w:r w:rsidRPr="00E9290F">
        <w:rPr>
          <w:rStyle w:val="code"/>
        </w:rPr>
        <w:t>set1</w:t>
      </w:r>
      <w:r w:rsidRPr="00E9290F">
        <w:rPr>
          <w:rStyle w:val="code"/>
          <w:rFonts w:asciiTheme="majorBidi" w:hAnsiTheme="majorBidi" w:cstheme="majorBidi"/>
          <w:color w:val="000000" w:themeColor="text1"/>
          <w:sz w:val="24"/>
        </w:rPr>
        <w:t xml:space="preserve">, </w:t>
      </w:r>
      <w:r w:rsidRPr="00E9290F">
        <w:rPr>
          <w:rStyle w:val="code"/>
        </w:rPr>
        <w:t>set2</w:t>
      </w:r>
      <w:r w:rsidRPr="00E9290F">
        <w:rPr>
          <w:rStyle w:val="code"/>
          <w:rFonts w:asciiTheme="majorBidi" w:hAnsiTheme="majorBidi" w:cstheme="majorBidi"/>
          <w:color w:val="000000" w:themeColor="text1"/>
          <w:sz w:val="24"/>
        </w:rPr>
        <w:t xml:space="preserve">, and </w:t>
      </w:r>
      <w:r w:rsidRPr="00E9290F">
        <w:rPr>
          <w:rStyle w:val="code"/>
        </w:rPr>
        <w:t>set3</w:t>
      </w:r>
    </w:p>
    <w:p w14:paraId="78CE4933" w14:textId="22F6168F" w:rsidR="00E17E39" w:rsidRPr="00E9290F" w:rsidRDefault="00255495" w:rsidP="00255495">
      <w:pPr>
        <w:autoSpaceDE w:val="0"/>
        <w:autoSpaceDN w:val="0"/>
        <w:adjustRightInd w:val="0"/>
        <w:rPr>
          <w:rStyle w:val="code"/>
          <w:rFonts w:asciiTheme="majorBidi" w:hAnsiTheme="majorBidi" w:cstheme="majorBidi" w:hint="cs"/>
          <w:color w:val="000000" w:themeColor="text1"/>
          <w:sz w:val="24"/>
          <w:rtl/>
        </w:rPr>
      </w:pPr>
      <w:r w:rsidRPr="00E9290F">
        <w:rPr>
          <w:rStyle w:val="code"/>
          <w:rFonts w:asciiTheme="majorBidi" w:hAnsiTheme="majorBidi" w:cstheme="majorBidi"/>
          <w:color w:val="000000" w:themeColor="text1"/>
          <w:sz w:val="24"/>
        </w:rPr>
        <w:t xml:space="preserve"> *   is the set containing the elements that are both in </w:t>
      </w:r>
      <w:r w:rsidRPr="00E9290F">
        <w:rPr>
          <w:rStyle w:val="code"/>
        </w:rPr>
        <w:t>set1</w:t>
      </w:r>
      <w:r w:rsidRPr="00E9290F">
        <w:rPr>
          <w:rStyle w:val="code"/>
          <w:rFonts w:asciiTheme="majorBidi" w:hAnsiTheme="majorBidi" w:cstheme="majorBidi"/>
          <w:color w:val="000000" w:themeColor="text1"/>
          <w:sz w:val="24"/>
        </w:rPr>
        <w:t xml:space="preserve">, </w:t>
      </w:r>
      <w:r w:rsidRPr="00E9290F">
        <w:rPr>
          <w:rStyle w:val="code"/>
        </w:rPr>
        <w:t>set2</w:t>
      </w:r>
      <w:r w:rsidRPr="00E9290F">
        <w:rPr>
          <w:rStyle w:val="code"/>
          <w:rFonts w:asciiTheme="majorBidi" w:hAnsiTheme="majorBidi" w:cstheme="majorBidi"/>
          <w:color w:val="000000" w:themeColor="text1"/>
          <w:sz w:val="24"/>
        </w:rPr>
        <w:t xml:space="preserve">, and </w:t>
      </w:r>
      <w:r w:rsidRPr="00E9290F">
        <w:rPr>
          <w:rStyle w:val="code"/>
        </w:rPr>
        <w:t>set3</w:t>
      </w:r>
      <w:r w:rsidRPr="00E9290F">
        <w:rPr>
          <w:rStyle w:val="code"/>
          <w:rFonts w:asciiTheme="majorBidi" w:hAnsiTheme="majorBidi" w:cstheme="majorBidi"/>
          <w:color w:val="000000" w:themeColor="text1"/>
          <w:sz w:val="24"/>
        </w:rPr>
        <w:t>. */</w:t>
      </w:r>
    </w:p>
    <w:p w14:paraId="1CDB2550" w14:textId="77777777" w:rsidR="00E17E39" w:rsidRPr="00575562" w:rsidRDefault="00E17E39" w:rsidP="00DC46CA">
      <w:pPr>
        <w:autoSpaceDE w:val="0"/>
        <w:autoSpaceDN w:val="0"/>
        <w:adjustRightInd w:val="0"/>
        <w:spacing w:before="120"/>
        <w:rPr>
          <w:rStyle w:val="code"/>
          <w:rFonts w:asciiTheme="majorBidi" w:hAnsiTheme="majorBidi" w:cstheme="majorBidi"/>
          <w:color w:val="000000" w:themeColor="text1"/>
          <w:szCs w:val="22"/>
        </w:rPr>
      </w:pPr>
      <w:r w:rsidRPr="00575562">
        <w:rPr>
          <w:rStyle w:val="code"/>
          <w:color w:val="000000" w:themeColor="text1"/>
          <w:szCs w:val="22"/>
        </w:rPr>
        <w:t>public static int[] intersection (int[] set1, int[] set2, int[] set3) {</w:t>
      </w:r>
    </w:p>
    <w:p w14:paraId="1E33243D" w14:textId="77777777" w:rsidR="00E17E39" w:rsidRPr="002229CB" w:rsidRDefault="00E17E39" w:rsidP="00E17E39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</w:rPr>
      </w:pPr>
      <w:r>
        <w:rPr>
          <w:rFonts w:asciiTheme="majorBidi" w:hAnsiTheme="majorBidi" w:cstheme="majorBidi"/>
          <w:color w:val="000000" w:themeColor="text1"/>
          <w:sz w:val="24"/>
        </w:rPr>
        <w:t xml:space="preserve">     </w:t>
      </w:r>
      <w:r w:rsidRPr="002229CB">
        <w:rPr>
          <w:rFonts w:asciiTheme="majorBidi" w:hAnsiTheme="majorBidi" w:cstheme="majorBidi"/>
          <w:color w:val="000000" w:themeColor="text1"/>
          <w:sz w:val="24"/>
        </w:rPr>
        <w:t xml:space="preserve">// </w:t>
      </w:r>
      <w:r>
        <w:rPr>
          <w:rFonts w:asciiTheme="majorBidi" w:hAnsiTheme="majorBidi" w:cstheme="majorBidi"/>
          <w:color w:val="000000" w:themeColor="text1"/>
          <w:sz w:val="24"/>
        </w:rPr>
        <w:t>Write your code here:</w:t>
      </w:r>
    </w:p>
    <w:p w14:paraId="5F5E94AB" w14:textId="77777777" w:rsidR="00E17E39" w:rsidRDefault="00E17E39" w:rsidP="00025133">
      <w:pPr>
        <w:rPr>
          <w:rFonts w:asciiTheme="majorBidi" w:hAnsiTheme="majorBidi" w:cstheme="majorBidi"/>
          <w:sz w:val="26"/>
          <w:rtl/>
        </w:rPr>
      </w:pPr>
    </w:p>
    <w:p w14:paraId="5D19A17E" w14:textId="3B553E15" w:rsidR="00E17E39" w:rsidRDefault="00E17E39" w:rsidP="00025133">
      <w:pPr>
        <w:rPr>
          <w:rFonts w:asciiTheme="majorBidi" w:hAnsiTheme="majorBidi" w:cstheme="majorBidi"/>
          <w:sz w:val="26"/>
          <w:rtl/>
        </w:rPr>
      </w:pPr>
    </w:p>
    <w:p w14:paraId="594700D5" w14:textId="3B4B90A3" w:rsidR="00D527E0" w:rsidRDefault="00D527E0">
      <w:pPr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/>
          <w:sz w:val="40"/>
          <w:szCs w:val="40"/>
          <w:rtl/>
        </w:rPr>
        <w:br w:type="page"/>
      </w:r>
    </w:p>
    <w:p w14:paraId="5CF88632" w14:textId="77777777" w:rsidR="00E17E39" w:rsidRPr="00CD222A" w:rsidRDefault="00E17E39" w:rsidP="00E17E39">
      <w:pPr>
        <w:bidi/>
        <w:rPr>
          <w:rFonts w:asciiTheme="majorBidi" w:hAnsiTheme="majorBidi" w:cstheme="majorBidi"/>
          <w:sz w:val="40"/>
          <w:szCs w:val="40"/>
          <w:rtl/>
        </w:rPr>
      </w:pPr>
    </w:p>
    <w:p w14:paraId="683E8075" w14:textId="77777777" w:rsidR="00DC46CA" w:rsidRDefault="001D11D2" w:rsidP="00E17E39">
      <w:pPr>
        <w:bidi/>
        <w:rPr>
          <w:rFonts w:asciiTheme="majorBidi" w:hAnsiTheme="majorBidi" w:cstheme="majorBidi"/>
          <w:sz w:val="26"/>
          <w:rtl/>
        </w:rPr>
      </w:pPr>
      <w:r>
        <w:rPr>
          <w:rFonts w:asciiTheme="majorBidi" w:hAnsiTheme="majorBidi" w:cstheme="majorBidi" w:hint="cs"/>
          <w:rtl/>
        </w:rPr>
        <w:t>3</w:t>
      </w:r>
      <w:r w:rsidR="00E17E39" w:rsidRPr="005B2B33">
        <w:rPr>
          <w:rFonts w:asciiTheme="majorBidi" w:hAnsiTheme="majorBidi" w:cstheme="majorBidi"/>
          <w:sz w:val="26"/>
          <w:rtl/>
        </w:rPr>
        <w:t>. (</w:t>
      </w:r>
      <w:r w:rsidR="00E17E39">
        <w:rPr>
          <w:rFonts w:asciiTheme="majorBidi" w:hAnsiTheme="majorBidi" w:cstheme="majorBidi" w:hint="cs"/>
          <w:sz w:val="26"/>
          <w:rtl/>
        </w:rPr>
        <w:t>5</w:t>
      </w:r>
      <w:r w:rsidR="00E17E39" w:rsidRPr="005B2B33">
        <w:rPr>
          <w:rFonts w:asciiTheme="majorBidi" w:hAnsiTheme="majorBidi" w:cstheme="majorBidi"/>
          <w:sz w:val="26"/>
          <w:rtl/>
        </w:rPr>
        <w:t xml:space="preserve"> נקודות) </w:t>
      </w:r>
      <w:r w:rsidR="00E17E39">
        <w:rPr>
          <w:rFonts w:asciiTheme="majorBidi" w:hAnsiTheme="majorBidi" w:cstheme="majorBidi" w:hint="cs"/>
          <w:sz w:val="26"/>
          <w:rtl/>
        </w:rPr>
        <w:t xml:space="preserve">במחלקת </w:t>
      </w:r>
      <w:r w:rsidR="00E17E39">
        <w:rPr>
          <w:rFonts w:asciiTheme="majorBidi" w:hAnsiTheme="majorBidi" w:cstheme="majorBidi"/>
          <w:sz w:val="26"/>
        </w:rPr>
        <w:t>Sets</w:t>
      </w:r>
      <w:r w:rsidR="00E17E39">
        <w:rPr>
          <w:rFonts w:asciiTheme="majorBidi" w:hAnsiTheme="majorBidi" w:cstheme="majorBidi" w:hint="cs"/>
          <w:sz w:val="26"/>
          <w:rtl/>
        </w:rPr>
        <w:t xml:space="preserve"> יש שתי פונקציות שנקראות באותו שם </w:t>
      </w:r>
      <w:r w:rsidR="00E17E39">
        <w:rPr>
          <w:rFonts w:asciiTheme="majorBidi" w:hAnsiTheme="majorBidi" w:cstheme="majorBidi"/>
          <w:sz w:val="26"/>
        </w:rPr>
        <w:t>(intersection)</w:t>
      </w:r>
      <w:r w:rsidR="00E17E39">
        <w:rPr>
          <w:rFonts w:asciiTheme="majorBidi" w:hAnsiTheme="majorBidi" w:cstheme="majorBidi" w:hint="cs"/>
          <w:sz w:val="26"/>
          <w:rtl/>
        </w:rPr>
        <w:t>.</w:t>
      </w:r>
    </w:p>
    <w:p w14:paraId="12262FEA" w14:textId="77777777" w:rsidR="00DC46CA" w:rsidRDefault="00DC46CA" w:rsidP="00DC46CA">
      <w:pPr>
        <w:bidi/>
        <w:rPr>
          <w:rFonts w:asciiTheme="majorBidi" w:hAnsiTheme="majorBidi" w:cstheme="majorBidi"/>
          <w:sz w:val="26"/>
          <w:rtl/>
        </w:rPr>
      </w:pPr>
      <w:r>
        <w:rPr>
          <w:rFonts w:asciiTheme="majorBidi" w:hAnsiTheme="majorBidi" w:cstheme="majorBidi" w:hint="cs"/>
          <w:sz w:val="26"/>
          <w:rtl/>
        </w:rPr>
        <w:t xml:space="preserve">    </w:t>
      </w:r>
      <w:r w:rsidR="00E17E39">
        <w:rPr>
          <w:rFonts w:asciiTheme="majorBidi" w:hAnsiTheme="majorBidi" w:cstheme="majorBidi" w:hint="cs"/>
          <w:sz w:val="26"/>
          <w:rtl/>
        </w:rPr>
        <w:t>(א) איך הקומפיילר יודע לאיזה פונקציה לקרוא?</w:t>
      </w:r>
    </w:p>
    <w:p w14:paraId="0BE5E955" w14:textId="5A07FDA6" w:rsidR="00DC46CA" w:rsidRDefault="00DC46CA" w:rsidP="00DC46CA">
      <w:pPr>
        <w:bidi/>
        <w:rPr>
          <w:rFonts w:asciiTheme="majorBidi" w:hAnsiTheme="majorBidi" w:cstheme="majorBidi"/>
          <w:sz w:val="26"/>
          <w:rtl/>
        </w:rPr>
      </w:pPr>
      <w:r>
        <w:rPr>
          <w:rFonts w:asciiTheme="majorBidi" w:hAnsiTheme="majorBidi" w:cstheme="majorBidi" w:hint="cs"/>
          <w:sz w:val="26"/>
          <w:rtl/>
        </w:rPr>
        <w:t xml:space="preserve">    </w:t>
      </w:r>
      <w:r w:rsidR="00E17E39">
        <w:rPr>
          <w:rFonts w:asciiTheme="majorBidi" w:hAnsiTheme="majorBidi" w:cstheme="majorBidi" w:hint="cs"/>
          <w:sz w:val="26"/>
          <w:rtl/>
        </w:rPr>
        <w:t xml:space="preserve">(ב) איך קוראים לטכניקת </w:t>
      </w:r>
      <w:proofErr w:type="spellStart"/>
      <w:r w:rsidR="00E17E39">
        <w:rPr>
          <w:rFonts w:asciiTheme="majorBidi" w:hAnsiTheme="majorBidi" w:cstheme="majorBidi" w:hint="cs"/>
          <w:sz w:val="26"/>
          <w:rtl/>
        </w:rPr>
        <w:t>התיכנות</w:t>
      </w:r>
      <w:proofErr w:type="spellEnd"/>
      <w:r w:rsidR="00E17E39">
        <w:rPr>
          <w:rFonts w:asciiTheme="majorBidi" w:hAnsiTheme="majorBidi" w:cstheme="majorBidi" w:hint="cs"/>
          <w:sz w:val="26"/>
          <w:rtl/>
        </w:rPr>
        <w:t xml:space="preserve"> הזאת?</w:t>
      </w:r>
    </w:p>
    <w:p w14:paraId="0FFB0666" w14:textId="6EBCAA55" w:rsidR="00014BFF" w:rsidRDefault="00DC46CA" w:rsidP="00DC46CA">
      <w:pPr>
        <w:bidi/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 w:hint="cs"/>
          <w:sz w:val="26"/>
          <w:rtl/>
        </w:rPr>
        <w:t xml:space="preserve">    </w:t>
      </w:r>
      <w:r w:rsidR="00E17E39">
        <w:rPr>
          <w:rFonts w:asciiTheme="majorBidi" w:hAnsiTheme="majorBidi" w:cstheme="majorBidi" w:hint="cs"/>
          <w:sz w:val="26"/>
          <w:rtl/>
        </w:rPr>
        <w:t>(ג) האם זאת טכניק</w:t>
      </w:r>
      <w:r w:rsidR="003A1EDB">
        <w:rPr>
          <w:rFonts w:asciiTheme="majorBidi" w:hAnsiTheme="majorBidi" w:cstheme="majorBidi" w:hint="cs"/>
          <w:sz w:val="26"/>
          <w:rtl/>
        </w:rPr>
        <w:t xml:space="preserve">ת </w:t>
      </w:r>
      <w:proofErr w:type="spellStart"/>
      <w:r w:rsidR="003A1EDB">
        <w:rPr>
          <w:rFonts w:asciiTheme="majorBidi" w:hAnsiTheme="majorBidi" w:cstheme="majorBidi" w:hint="cs"/>
          <w:sz w:val="26"/>
          <w:rtl/>
        </w:rPr>
        <w:t>תיכנות</w:t>
      </w:r>
      <w:proofErr w:type="spellEnd"/>
      <w:r w:rsidR="00E17E39">
        <w:rPr>
          <w:rFonts w:asciiTheme="majorBidi" w:hAnsiTheme="majorBidi" w:cstheme="majorBidi" w:hint="cs"/>
          <w:sz w:val="26"/>
          <w:rtl/>
        </w:rPr>
        <w:t xml:space="preserve"> מומלצת? </w:t>
      </w:r>
      <w:r w:rsidR="00A33B9D">
        <w:rPr>
          <w:rFonts w:asciiTheme="majorBidi" w:hAnsiTheme="majorBidi" w:cstheme="majorBidi" w:hint="cs"/>
          <w:sz w:val="26"/>
          <w:rtl/>
        </w:rPr>
        <w:t xml:space="preserve">אם כן, </w:t>
      </w:r>
      <w:r w:rsidR="00E17E39">
        <w:rPr>
          <w:rFonts w:asciiTheme="majorBidi" w:hAnsiTheme="majorBidi" w:cstheme="majorBidi" w:hint="cs"/>
          <w:sz w:val="26"/>
          <w:rtl/>
        </w:rPr>
        <w:t>למה</w:t>
      </w:r>
      <w:r w:rsidR="00A33B9D">
        <w:rPr>
          <w:rFonts w:asciiTheme="majorBidi" w:hAnsiTheme="majorBidi" w:cstheme="majorBidi" w:hint="cs"/>
          <w:sz w:val="26"/>
          <w:rtl/>
        </w:rPr>
        <w:t xml:space="preserve"> כן? אם לא, למה לא?</w:t>
      </w:r>
    </w:p>
    <w:p w14:paraId="725378CA" w14:textId="6FD3F828" w:rsidR="00D527E0" w:rsidRDefault="00D527E0">
      <w:pPr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/>
          <w:sz w:val="26"/>
          <w:rtl/>
        </w:rPr>
        <w:br w:type="page"/>
      </w:r>
    </w:p>
    <w:p w14:paraId="1485B06D" w14:textId="77777777" w:rsidR="001D11D2" w:rsidRPr="00CD222A" w:rsidRDefault="001D11D2" w:rsidP="001D11D2">
      <w:pPr>
        <w:bidi/>
        <w:rPr>
          <w:rFonts w:asciiTheme="majorBidi" w:hAnsiTheme="majorBidi" w:cstheme="majorBidi"/>
          <w:sz w:val="40"/>
          <w:szCs w:val="40"/>
          <w:rtl/>
        </w:rPr>
      </w:pPr>
    </w:p>
    <w:p w14:paraId="65183138" w14:textId="26DB50FA" w:rsidR="001D11D2" w:rsidRPr="00C92EB6" w:rsidRDefault="001D11D2" w:rsidP="001D11D2">
      <w:pPr>
        <w:bidi/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 w:hint="cs"/>
          <w:rtl/>
        </w:rPr>
        <w:t>4</w:t>
      </w:r>
      <w:r w:rsidRPr="005B2B33">
        <w:rPr>
          <w:rFonts w:asciiTheme="majorBidi" w:hAnsiTheme="majorBidi" w:cstheme="majorBidi"/>
          <w:sz w:val="26"/>
          <w:rtl/>
        </w:rPr>
        <w:t>. (</w:t>
      </w:r>
      <w:r>
        <w:rPr>
          <w:rFonts w:asciiTheme="majorBidi" w:hAnsiTheme="majorBidi" w:cstheme="majorBidi" w:hint="cs"/>
          <w:sz w:val="26"/>
          <w:rtl/>
        </w:rPr>
        <w:t>15</w:t>
      </w:r>
      <w:r w:rsidRPr="005B2B33">
        <w:rPr>
          <w:rFonts w:asciiTheme="majorBidi" w:hAnsiTheme="majorBidi" w:cstheme="majorBidi"/>
          <w:sz w:val="26"/>
          <w:rtl/>
        </w:rPr>
        <w:t xml:space="preserve"> נקודות) </w:t>
      </w:r>
      <w:r>
        <w:rPr>
          <w:rFonts w:asciiTheme="majorBidi" w:hAnsiTheme="majorBidi" w:cstheme="majorBidi" w:hint="cs"/>
          <w:sz w:val="26"/>
          <w:rtl/>
        </w:rPr>
        <w:t xml:space="preserve">הפונקציה הבאה בודקת אם הקבוצה </w:t>
      </w:r>
      <w:r>
        <w:rPr>
          <w:rFonts w:asciiTheme="majorBidi" w:hAnsiTheme="majorBidi" w:cstheme="majorBidi"/>
          <w:sz w:val="26"/>
        </w:rPr>
        <w:t>set1</w:t>
      </w:r>
      <w:r>
        <w:rPr>
          <w:rFonts w:asciiTheme="majorBidi" w:hAnsiTheme="majorBidi" w:cstheme="majorBidi" w:hint="cs"/>
          <w:sz w:val="26"/>
          <w:rtl/>
        </w:rPr>
        <w:t xml:space="preserve"> </w:t>
      </w:r>
      <w:r>
        <w:rPr>
          <w:rFonts w:asciiTheme="majorBidi" w:hAnsiTheme="majorBidi" w:cstheme="majorBidi" w:hint="cs"/>
          <w:sz w:val="26"/>
          <w:rtl/>
        </w:rPr>
        <w:t>שולטת ב</w:t>
      </w:r>
      <w:r>
        <w:rPr>
          <w:rFonts w:asciiTheme="majorBidi" w:hAnsiTheme="majorBidi" w:cstheme="majorBidi" w:hint="cs"/>
          <w:sz w:val="26"/>
          <w:rtl/>
        </w:rPr>
        <w:t xml:space="preserve">קבוצה </w:t>
      </w:r>
      <w:r>
        <w:rPr>
          <w:rFonts w:asciiTheme="majorBidi" w:hAnsiTheme="majorBidi" w:cstheme="majorBidi"/>
          <w:sz w:val="26"/>
        </w:rPr>
        <w:t>set2</w:t>
      </w:r>
      <w:r>
        <w:rPr>
          <w:rFonts w:asciiTheme="majorBidi" w:hAnsiTheme="majorBidi" w:cstheme="majorBidi" w:hint="cs"/>
          <w:sz w:val="26"/>
          <w:rtl/>
        </w:rPr>
        <w:t xml:space="preserve">. כלומר, אם כל איבר של </w:t>
      </w:r>
      <w:r>
        <w:rPr>
          <w:rFonts w:asciiTheme="majorBidi" w:hAnsiTheme="majorBidi" w:cstheme="majorBidi"/>
          <w:sz w:val="26"/>
        </w:rPr>
        <w:t>set1</w:t>
      </w:r>
      <w:r>
        <w:rPr>
          <w:rFonts w:asciiTheme="majorBidi" w:hAnsiTheme="majorBidi" w:cstheme="majorBidi" w:hint="cs"/>
          <w:sz w:val="26"/>
          <w:rtl/>
        </w:rPr>
        <w:t xml:space="preserve"> הוא </w:t>
      </w:r>
      <w:r>
        <w:rPr>
          <w:rFonts w:asciiTheme="majorBidi" w:hAnsiTheme="majorBidi" w:cstheme="majorBidi" w:hint="cs"/>
          <w:sz w:val="26"/>
          <w:rtl/>
        </w:rPr>
        <w:t xml:space="preserve">גדול ממש מכל </w:t>
      </w:r>
      <w:r w:rsidR="00C647F9">
        <w:rPr>
          <w:rFonts w:asciiTheme="majorBidi" w:hAnsiTheme="majorBidi" w:cstheme="majorBidi" w:hint="cs"/>
          <w:sz w:val="26"/>
          <w:rtl/>
        </w:rPr>
        <w:t>איבר</w:t>
      </w:r>
      <w:r>
        <w:rPr>
          <w:rFonts w:asciiTheme="majorBidi" w:hAnsiTheme="majorBidi" w:cstheme="majorBidi" w:hint="cs"/>
          <w:sz w:val="26"/>
          <w:rtl/>
        </w:rPr>
        <w:t xml:space="preserve"> של </w:t>
      </w:r>
      <w:r>
        <w:rPr>
          <w:rFonts w:asciiTheme="majorBidi" w:hAnsiTheme="majorBidi" w:cstheme="majorBidi"/>
          <w:sz w:val="26"/>
        </w:rPr>
        <w:t>set2</w:t>
      </w:r>
      <w:r>
        <w:rPr>
          <w:rFonts w:asciiTheme="majorBidi" w:hAnsiTheme="majorBidi" w:cstheme="majorBidi" w:hint="cs"/>
          <w:sz w:val="26"/>
          <w:rtl/>
        </w:rPr>
        <w:t>. ממשו הפונקציה. הקוד שלכם יכול להשתמש בכל פונקציה במחלקת</w:t>
      </w:r>
      <w:r w:rsidR="00C647F9">
        <w:rPr>
          <w:rFonts w:asciiTheme="majorBidi" w:hAnsiTheme="majorBidi" w:cstheme="majorBidi" w:hint="cs"/>
          <w:sz w:val="26"/>
          <w:rtl/>
        </w:rPr>
        <w:t xml:space="preserve"> </w:t>
      </w:r>
      <w:r w:rsidR="00C647F9" w:rsidRPr="00C647F9">
        <w:rPr>
          <w:rFonts w:ascii="Consolas" w:hAnsi="Consolas" w:cs="Consolas"/>
          <w:szCs w:val="22"/>
        </w:rPr>
        <w:t>Sets</w:t>
      </w:r>
      <w:r w:rsidR="00C647F9">
        <w:rPr>
          <w:rFonts w:asciiTheme="majorBidi" w:hAnsiTheme="majorBidi" w:cstheme="majorBidi" w:hint="cs"/>
          <w:sz w:val="26"/>
          <w:rtl/>
        </w:rPr>
        <w:t xml:space="preserve"> </w:t>
      </w:r>
      <w:r>
        <w:rPr>
          <w:rFonts w:asciiTheme="majorBidi" w:hAnsiTheme="majorBidi" w:cstheme="majorBidi" w:hint="cs"/>
          <w:sz w:val="26"/>
          <w:rtl/>
        </w:rPr>
        <w:t xml:space="preserve">שמתוארת בדף העזר, אפילו אם הפונקציה לא ממומשת. </w:t>
      </w:r>
      <w:r>
        <w:rPr>
          <w:rFonts w:asciiTheme="majorBidi" w:hAnsiTheme="majorBidi" w:cstheme="majorBidi" w:hint="cs"/>
          <w:sz w:val="26"/>
          <w:rtl/>
        </w:rPr>
        <w:t xml:space="preserve">טיפ: אלגוריתם יעיל לבעיה הזאת עובר פעם אחת על כל האברים של אחת הקבוצה, </w:t>
      </w:r>
      <w:r w:rsidR="0055633A">
        <w:rPr>
          <w:rFonts w:asciiTheme="majorBidi" w:hAnsiTheme="majorBidi" w:cstheme="majorBidi" w:hint="cs"/>
          <w:sz w:val="26"/>
          <w:rtl/>
        </w:rPr>
        <w:t xml:space="preserve">ועושה משהו, </w:t>
      </w:r>
      <w:r>
        <w:rPr>
          <w:rFonts w:asciiTheme="majorBidi" w:hAnsiTheme="majorBidi" w:cstheme="majorBidi" w:hint="cs"/>
          <w:sz w:val="26"/>
          <w:rtl/>
        </w:rPr>
        <w:t>ופעם אחת על כל האברים של הקבוצה השנייה</w:t>
      </w:r>
      <w:r w:rsidR="0055633A">
        <w:rPr>
          <w:rFonts w:asciiTheme="majorBidi" w:hAnsiTheme="majorBidi" w:cstheme="majorBidi" w:hint="cs"/>
          <w:sz w:val="26"/>
          <w:rtl/>
        </w:rPr>
        <w:t>, ועושה משהו. נסו לממש כזה אלגוריתם.</w:t>
      </w:r>
      <w:r>
        <w:rPr>
          <w:rFonts w:asciiTheme="majorBidi" w:hAnsiTheme="majorBidi" w:cstheme="majorBidi" w:hint="cs"/>
          <w:sz w:val="26"/>
          <w:rtl/>
        </w:rPr>
        <w:t xml:space="preserve"> </w:t>
      </w:r>
    </w:p>
    <w:p w14:paraId="54AA76A3" w14:textId="4271A9E6" w:rsidR="00961F72" w:rsidRDefault="00961F72" w:rsidP="00961F72">
      <w:pPr>
        <w:autoSpaceDE w:val="0"/>
        <w:autoSpaceDN w:val="0"/>
        <w:adjustRightInd w:val="0"/>
        <w:rPr>
          <w:rStyle w:val="code"/>
          <w:rFonts w:asciiTheme="majorBidi" w:hAnsiTheme="majorBidi" w:cstheme="majorBidi"/>
          <w:sz w:val="24"/>
        </w:rPr>
      </w:pPr>
      <w:r w:rsidRPr="000C491E">
        <w:rPr>
          <w:rStyle w:val="code"/>
          <w:rFonts w:asciiTheme="majorBidi" w:hAnsiTheme="majorBidi" w:cstheme="majorBidi"/>
          <w:sz w:val="24"/>
          <w:szCs w:val="24"/>
        </w:rPr>
        <w:t>/** Checks if set1 dominates set2. Set1 dominates set2 i</w:t>
      </w:r>
      <w:r w:rsidR="00613125">
        <w:rPr>
          <w:rStyle w:val="code"/>
          <w:rFonts w:asciiTheme="majorBidi" w:hAnsiTheme="majorBidi" w:cstheme="majorBidi"/>
          <w:sz w:val="24"/>
          <w:szCs w:val="24"/>
        </w:rPr>
        <w:t>f</w:t>
      </w:r>
      <w:r w:rsidRPr="000C491E">
        <w:rPr>
          <w:rStyle w:val="code"/>
          <w:rFonts w:asciiTheme="majorBidi" w:hAnsiTheme="majorBidi" w:cstheme="majorBidi"/>
          <w:sz w:val="24"/>
          <w:szCs w:val="24"/>
        </w:rPr>
        <w:t xml:space="preserve"> every element of set1 </w:t>
      </w:r>
    </w:p>
    <w:p w14:paraId="35D8E568" w14:textId="27BEAAF3" w:rsidR="001D11D2" w:rsidRDefault="00961F72" w:rsidP="00961F72">
      <w:pPr>
        <w:autoSpaceDE w:val="0"/>
        <w:autoSpaceDN w:val="0"/>
        <w:adjustRightInd w:val="0"/>
        <w:rPr>
          <w:rStyle w:val="code"/>
          <w:rFonts w:asciiTheme="majorBidi" w:hAnsiTheme="majorBidi" w:cstheme="majorBidi"/>
          <w:sz w:val="24"/>
        </w:rPr>
      </w:pPr>
      <w:r>
        <w:rPr>
          <w:rStyle w:val="code"/>
          <w:rFonts w:asciiTheme="majorBidi" w:hAnsiTheme="majorBidi" w:cstheme="majorBidi"/>
          <w:sz w:val="24"/>
        </w:rPr>
        <w:t xml:space="preserve"> </w:t>
      </w:r>
      <w:r w:rsidRPr="000C491E">
        <w:rPr>
          <w:rStyle w:val="code"/>
          <w:rFonts w:asciiTheme="majorBidi" w:hAnsiTheme="majorBidi" w:cstheme="majorBidi"/>
          <w:sz w:val="24"/>
          <w:szCs w:val="24"/>
        </w:rPr>
        <w:t xml:space="preserve">*  </w:t>
      </w:r>
      <w:r>
        <w:rPr>
          <w:rStyle w:val="code"/>
          <w:rFonts w:asciiTheme="majorBidi" w:hAnsiTheme="majorBidi" w:cstheme="majorBidi"/>
          <w:sz w:val="24"/>
        </w:rPr>
        <w:t xml:space="preserve"> </w:t>
      </w:r>
      <w:r w:rsidRPr="000C491E">
        <w:rPr>
          <w:rStyle w:val="code"/>
          <w:rFonts w:asciiTheme="majorBidi" w:hAnsiTheme="majorBidi" w:cstheme="majorBidi"/>
          <w:sz w:val="24"/>
          <w:szCs w:val="24"/>
        </w:rPr>
        <w:t xml:space="preserve">is </w:t>
      </w:r>
      <w:r>
        <w:rPr>
          <w:rStyle w:val="code"/>
          <w:rFonts w:asciiTheme="majorBidi" w:hAnsiTheme="majorBidi" w:cstheme="majorBidi"/>
          <w:sz w:val="24"/>
        </w:rPr>
        <w:t xml:space="preserve">strictly </w:t>
      </w:r>
      <w:r w:rsidRPr="000C491E">
        <w:rPr>
          <w:rStyle w:val="code"/>
          <w:rFonts w:asciiTheme="majorBidi" w:hAnsiTheme="majorBidi" w:cstheme="majorBidi"/>
          <w:sz w:val="24"/>
          <w:szCs w:val="24"/>
        </w:rPr>
        <w:t xml:space="preserve">greater </w:t>
      </w:r>
      <w:r>
        <w:rPr>
          <w:rStyle w:val="code"/>
          <w:rFonts w:asciiTheme="majorBidi" w:hAnsiTheme="majorBidi" w:cstheme="majorBidi"/>
          <w:sz w:val="24"/>
        </w:rPr>
        <w:t xml:space="preserve">(&gt;) </w:t>
      </w:r>
      <w:r w:rsidRPr="000C491E">
        <w:rPr>
          <w:rStyle w:val="code"/>
          <w:rFonts w:asciiTheme="majorBidi" w:hAnsiTheme="majorBidi" w:cstheme="majorBidi"/>
          <w:sz w:val="24"/>
          <w:szCs w:val="24"/>
        </w:rPr>
        <w:t>than every element of set2.</w:t>
      </w:r>
      <w:r>
        <w:rPr>
          <w:rStyle w:val="code"/>
          <w:rFonts w:asciiTheme="majorBidi" w:hAnsiTheme="majorBidi" w:cstheme="majorBidi"/>
          <w:sz w:val="24"/>
        </w:rPr>
        <w:t xml:space="preserve"> </w:t>
      </w:r>
      <w:r w:rsidRPr="000C491E">
        <w:rPr>
          <w:rStyle w:val="code"/>
          <w:rFonts w:asciiTheme="majorBidi" w:hAnsiTheme="majorBidi" w:cstheme="majorBidi"/>
          <w:sz w:val="24"/>
          <w:szCs w:val="24"/>
        </w:rPr>
        <w:t>*/</w:t>
      </w:r>
    </w:p>
    <w:p w14:paraId="6F22E75C" w14:textId="77777777" w:rsidR="001D11D2" w:rsidRPr="000C491E" w:rsidRDefault="001D11D2" w:rsidP="001D11D2">
      <w:pPr>
        <w:autoSpaceDE w:val="0"/>
        <w:autoSpaceDN w:val="0"/>
        <w:adjustRightInd w:val="0"/>
        <w:spacing w:before="120"/>
        <w:rPr>
          <w:rStyle w:val="code"/>
          <w:rFonts w:asciiTheme="majorBidi" w:hAnsiTheme="majorBidi" w:cstheme="majorBidi"/>
          <w:sz w:val="24"/>
        </w:rPr>
      </w:pPr>
      <w:r w:rsidRPr="000C491E">
        <w:rPr>
          <w:rStyle w:val="code"/>
        </w:rPr>
        <w:t xml:space="preserve">public static </w:t>
      </w:r>
      <w:proofErr w:type="spellStart"/>
      <w:r w:rsidRPr="000C491E">
        <w:rPr>
          <w:rStyle w:val="code"/>
        </w:rPr>
        <w:t>boolean</w:t>
      </w:r>
      <w:proofErr w:type="spellEnd"/>
      <w:r w:rsidRPr="000C491E">
        <w:rPr>
          <w:rStyle w:val="code"/>
        </w:rPr>
        <w:t xml:space="preserve"> dominates(int[] set1, int[] set2) {</w:t>
      </w:r>
    </w:p>
    <w:p w14:paraId="2912A890" w14:textId="77777777" w:rsidR="001D11D2" w:rsidRPr="002229CB" w:rsidRDefault="001D11D2" w:rsidP="001D11D2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</w:rPr>
      </w:pPr>
      <w:r>
        <w:rPr>
          <w:rFonts w:asciiTheme="majorBidi" w:hAnsiTheme="majorBidi" w:cstheme="majorBidi"/>
          <w:color w:val="000000" w:themeColor="text1"/>
          <w:sz w:val="24"/>
        </w:rPr>
        <w:t xml:space="preserve">     </w:t>
      </w:r>
      <w:r w:rsidRPr="002229CB">
        <w:rPr>
          <w:rFonts w:asciiTheme="majorBidi" w:hAnsiTheme="majorBidi" w:cstheme="majorBidi"/>
          <w:color w:val="000000" w:themeColor="text1"/>
          <w:sz w:val="24"/>
        </w:rPr>
        <w:t xml:space="preserve">// </w:t>
      </w:r>
      <w:r>
        <w:rPr>
          <w:rFonts w:asciiTheme="majorBidi" w:hAnsiTheme="majorBidi" w:cstheme="majorBidi"/>
          <w:color w:val="000000" w:themeColor="text1"/>
          <w:sz w:val="24"/>
        </w:rPr>
        <w:t>Write your code here:</w:t>
      </w:r>
    </w:p>
    <w:p w14:paraId="00748624" w14:textId="77777777" w:rsidR="001D11D2" w:rsidRDefault="001D11D2" w:rsidP="001D11D2">
      <w:pPr>
        <w:rPr>
          <w:rFonts w:asciiTheme="majorBidi" w:hAnsiTheme="majorBidi" w:cstheme="majorBidi"/>
          <w:sz w:val="26"/>
          <w:rtl/>
        </w:rPr>
      </w:pPr>
    </w:p>
    <w:p w14:paraId="31E40AF9" w14:textId="77777777" w:rsidR="001D11D2" w:rsidRDefault="001D11D2">
      <w:pPr>
        <w:rPr>
          <w:rFonts w:asciiTheme="majorBidi" w:hAnsiTheme="majorBidi" w:cstheme="majorBidi"/>
          <w:sz w:val="26"/>
          <w:rtl/>
        </w:rPr>
      </w:pPr>
    </w:p>
    <w:p w14:paraId="6A176B77" w14:textId="7B2D44BB" w:rsidR="00DC46CA" w:rsidRDefault="00DC46CA">
      <w:pPr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/>
          <w:sz w:val="26"/>
        </w:rPr>
        <w:br w:type="page"/>
      </w:r>
    </w:p>
    <w:p w14:paraId="12B2B964" w14:textId="77777777" w:rsidR="00E17E39" w:rsidRDefault="00E17E39" w:rsidP="00A24B86">
      <w:pPr>
        <w:rPr>
          <w:rFonts w:asciiTheme="majorBidi" w:hAnsiTheme="majorBidi" w:cstheme="majorBidi"/>
          <w:sz w:val="26"/>
        </w:rPr>
      </w:pPr>
    </w:p>
    <w:p w14:paraId="60E0F32D" w14:textId="5FD777B5" w:rsidR="00E17E39" w:rsidRDefault="00E17E39" w:rsidP="00BF0546">
      <w:pPr>
        <w:bidi/>
        <w:rPr>
          <w:rFonts w:asciiTheme="majorBidi" w:hAnsiTheme="majorBidi" w:cstheme="majorBidi"/>
          <w:sz w:val="26"/>
          <w:rtl/>
        </w:rPr>
      </w:pPr>
      <w:r>
        <w:rPr>
          <w:rFonts w:asciiTheme="majorBidi" w:hAnsiTheme="majorBidi" w:cstheme="majorBidi"/>
          <w:sz w:val="26"/>
        </w:rPr>
        <w:t>5</w:t>
      </w:r>
      <w:r w:rsidR="007B679B">
        <w:rPr>
          <w:rFonts w:asciiTheme="majorBidi" w:hAnsiTheme="majorBidi" w:cstheme="majorBidi" w:hint="cs"/>
          <w:sz w:val="26"/>
          <w:rtl/>
        </w:rPr>
        <w:t>.</w:t>
      </w:r>
      <w:r w:rsidRPr="005B2B33">
        <w:rPr>
          <w:rFonts w:asciiTheme="majorBidi" w:hAnsiTheme="majorBidi" w:cstheme="majorBidi"/>
          <w:sz w:val="26"/>
          <w:rtl/>
        </w:rPr>
        <w:t xml:space="preserve"> (</w:t>
      </w:r>
      <w:r w:rsidR="007B679B">
        <w:rPr>
          <w:rFonts w:asciiTheme="majorBidi" w:hAnsiTheme="majorBidi" w:cstheme="majorBidi" w:hint="cs"/>
          <w:sz w:val="26"/>
          <w:rtl/>
        </w:rPr>
        <w:t>20</w:t>
      </w:r>
      <w:r w:rsidRPr="005B2B33">
        <w:rPr>
          <w:rFonts w:asciiTheme="majorBidi" w:hAnsiTheme="majorBidi" w:cstheme="majorBidi"/>
          <w:sz w:val="26"/>
          <w:rtl/>
        </w:rPr>
        <w:t xml:space="preserve"> נקודות) </w:t>
      </w:r>
      <w:r>
        <w:rPr>
          <w:rFonts w:asciiTheme="majorBidi" w:hAnsiTheme="majorBidi" w:cstheme="majorBidi" w:hint="cs"/>
          <w:sz w:val="26"/>
          <w:rtl/>
        </w:rPr>
        <w:t xml:space="preserve">הפונקציה הבאה מחזירה קבוצה </w:t>
      </w:r>
      <w:r w:rsidR="007B679B">
        <w:rPr>
          <w:rFonts w:asciiTheme="majorBidi" w:hAnsiTheme="majorBidi" w:cstheme="majorBidi" w:hint="cs"/>
          <w:sz w:val="26"/>
          <w:rtl/>
        </w:rPr>
        <w:t>שמכילה את כל הערכים האי-זוגיים בקבוצה הנתונה</w:t>
      </w:r>
      <w:r>
        <w:rPr>
          <w:rFonts w:asciiTheme="majorBidi" w:hAnsiTheme="majorBidi" w:cstheme="majorBidi" w:hint="cs"/>
          <w:sz w:val="26"/>
          <w:rtl/>
        </w:rPr>
        <w:t xml:space="preserve">. ממשו את הפונקציה. </w:t>
      </w:r>
      <w:r w:rsidR="00BF0546">
        <w:rPr>
          <w:rFonts w:asciiTheme="majorBidi" w:hAnsiTheme="majorBidi" w:cstheme="majorBidi" w:hint="cs"/>
          <w:sz w:val="26"/>
          <w:rtl/>
        </w:rPr>
        <w:t xml:space="preserve">הקוד שלכם יכול להשתמש בכל פונקציה במחלקת </w:t>
      </w:r>
      <w:r w:rsidR="00BF0546">
        <w:rPr>
          <w:rFonts w:asciiTheme="majorBidi" w:hAnsiTheme="majorBidi" w:cstheme="majorBidi"/>
          <w:sz w:val="26"/>
        </w:rPr>
        <w:t xml:space="preserve"> Sets</w:t>
      </w:r>
      <w:r w:rsidR="00BF0546">
        <w:rPr>
          <w:rFonts w:asciiTheme="majorBidi" w:hAnsiTheme="majorBidi" w:cstheme="majorBidi" w:hint="cs"/>
          <w:sz w:val="26"/>
          <w:rtl/>
        </w:rPr>
        <w:t xml:space="preserve">שמתוארת בדף העזר, אפילו אם הפונקציה לא ממומשת. </w:t>
      </w:r>
      <w:r>
        <w:rPr>
          <w:rFonts w:asciiTheme="majorBidi" w:hAnsiTheme="majorBidi" w:cstheme="majorBidi" w:hint="cs"/>
          <w:sz w:val="26"/>
          <w:rtl/>
        </w:rPr>
        <w:t xml:space="preserve"> </w:t>
      </w:r>
    </w:p>
    <w:p w14:paraId="4448A321" w14:textId="77777777" w:rsidR="00E17E39" w:rsidRDefault="00E17E39" w:rsidP="00E17E39">
      <w:pPr>
        <w:bidi/>
        <w:rPr>
          <w:rFonts w:asciiTheme="majorBidi" w:hAnsiTheme="majorBidi" w:cstheme="majorBidi"/>
          <w:sz w:val="26"/>
        </w:rPr>
      </w:pPr>
    </w:p>
    <w:p w14:paraId="12313209" w14:textId="77777777" w:rsidR="00E17E39" w:rsidRPr="00176CBD" w:rsidRDefault="00E17E39" w:rsidP="00E17E39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</w:rPr>
      </w:pPr>
      <w:r w:rsidRPr="00176CBD">
        <w:rPr>
          <w:rFonts w:asciiTheme="majorBidi" w:hAnsiTheme="majorBidi" w:cstheme="majorBidi"/>
          <w:color w:val="000000" w:themeColor="text1"/>
          <w:sz w:val="21"/>
          <w:szCs w:val="21"/>
        </w:rPr>
        <w:t xml:space="preserve">/** </w:t>
      </w:r>
      <w:r w:rsidRPr="00176CBD">
        <w:rPr>
          <w:rFonts w:asciiTheme="majorBidi" w:hAnsiTheme="majorBidi" w:cstheme="majorBidi"/>
          <w:color w:val="000000" w:themeColor="text1"/>
          <w:sz w:val="24"/>
        </w:rPr>
        <w:t xml:space="preserve">Returns a set containing the odd elements of the given set </w:t>
      </w:r>
      <w:r w:rsidRPr="00176CBD">
        <w:rPr>
          <w:rFonts w:asciiTheme="majorBidi" w:hAnsiTheme="majorBidi" w:cstheme="majorBidi"/>
          <w:color w:val="000000" w:themeColor="text1"/>
          <w:szCs w:val="22"/>
        </w:rPr>
        <w:t xml:space="preserve">(elements that are not multiples of 2). </w:t>
      </w:r>
      <w:r w:rsidRPr="00176CBD">
        <w:rPr>
          <w:rFonts w:asciiTheme="majorBidi" w:hAnsiTheme="majorBidi" w:cstheme="majorBidi"/>
          <w:color w:val="000000" w:themeColor="text1"/>
          <w:sz w:val="21"/>
          <w:szCs w:val="21"/>
        </w:rPr>
        <w:t>*/</w:t>
      </w:r>
    </w:p>
    <w:p w14:paraId="04593746" w14:textId="77777777" w:rsidR="00E17E39" w:rsidRDefault="00E17E39" w:rsidP="00E17E39">
      <w:pPr>
        <w:autoSpaceDE w:val="0"/>
        <w:autoSpaceDN w:val="0"/>
        <w:adjustRightInd w:val="0"/>
        <w:spacing w:before="120"/>
        <w:rPr>
          <w:rStyle w:val="code"/>
        </w:rPr>
      </w:pPr>
      <w:r w:rsidRPr="00B92621">
        <w:rPr>
          <w:rStyle w:val="code"/>
        </w:rPr>
        <w:t>public static int[] oddValuesOf(int[] set) {</w:t>
      </w:r>
    </w:p>
    <w:p w14:paraId="6DAA2E27" w14:textId="67F361F7" w:rsidR="00E17E39" w:rsidRDefault="00E17E39" w:rsidP="00E17E39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rtl/>
        </w:rPr>
      </w:pPr>
      <w:r>
        <w:rPr>
          <w:rFonts w:asciiTheme="majorBidi" w:hAnsiTheme="majorBidi" w:cstheme="majorBidi"/>
          <w:color w:val="000000" w:themeColor="text1"/>
          <w:sz w:val="24"/>
        </w:rPr>
        <w:t xml:space="preserve">    </w:t>
      </w:r>
      <w:r w:rsidRPr="002229CB">
        <w:rPr>
          <w:rFonts w:asciiTheme="majorBidi" w:hAnsiTheme="majorBidi" w:cstheme="majorBidi"/>
          <w:color w:val="000000" w:themeColor="text1"/>
          <w:sz w:val="24"/>
        </w:rPr>
        <w:t xml:space="preserve">// </w:t>
      </w:r>
      <w:r>
        <w:rPr>
          <w:rFonts w:asciiTheme="majorBidi" w:hAnsiTheme="majorBidi" w:cstheme="majorBidi"/>
          <w:color w:val="000000" w:themeColor="text1"/>
          <w:sz w:val="24"/>
        </w:rPr>
        <w:t>Write your code here:</w:t>
      </w:r>
    </w:p>
    <w:p w14:paraId="2FDE45F0" w14:textId="2ADC8050" w:rsidR="005472AD" w:rsidRPr="005472AD" w:rsidRDefault="005472AD">
      <w:pPr>
        <w:rPr>
          <w:rFonts w:asciiTheme="majorBidi" w:hAnsiTheme="majorBidi" w:cstheme="majorBidi"/>
          <w:sz w:val="32"/>
          <w:szCs w:val="32"/>
          <w:rtl/>
        </w:rPr>
      </w:pPr>
      <w:r w:rsidRPr="005472AD">
        <w:rPr>
          <w:rFonts w:asciiTheme="majorBidi" w:hAnsiTheme="majorBidi" w:cstheme="majorBidi"/>
          <w:sz w:val="32"/>
          <w:szCs w:val="32"/>
          <w:rtl/>
        </w:rPr>
        <w:br w:type="page"/>
      </w:r>
    </w:p>
    <w:p w14:paraId="683348D0" w14:textId="77777777" w:rsidR="00D527E0" w:rsidRDefault="00D527E0" w:rsidP="00465EDC">
      <w:pPr>
        <w:bidi/>
        <w:rPr>
          <w:rFonts w:asciiTheme="majorBidi" w:hAnsiTheme="majorBidi" w:cstheme="majorBidi" w:hint="cs"/>
          <w:sz w:val="32"/>
          <w:szCs w:val="32"/>
          <w:u w:val="single"/>
          <w:rtl/>
        </w:rPr>
      </w:pPr>
    </w:p>
    <w:p w14:paraId="003111D9" w14:textId="16114705" w:rsidR="007B679B" w:rsidRDefault="007B679B" w:rsidP="00D527E0">
      <w:pPr>
        <w:bidi/>
        <w:rPr>
          <w:rFonts w:asciiTheme="majorBidi" w:hAnsiTheme="majorBidi" w:cstheme="majorBidi"/>
          <w:sz w:val="32"/>
          <w:szCs w:val="32"/>
          <w:u w:val="single"/>
          <w:rtl/>
        </w:rPr>
      </w:pPr>
      <w:r w:rsidRPr="00025133">
        <w:rPr>
          <w:rFonts w:asciiTheme="majorBidi" w:hAnsiTheme="majorBidi" w:cstheme="majorBidi" w:hint="cs"/>
          <w:sz w:val="32"/>
          <w:szCs w:val="32"/>
          <w:u w:val="single"/>
          <w:rtl/>
        </w:rPr>
        <w:t>שאל</w:t>
      </w:r>
      <w:r>
        <w:rPr>
          <w:rFonts w:asciiTheme="majorBidi" w:hAnsiTheme="majorBidi" w:cstheme="majorBidi" w:hint="cs"/>
          <w:sz w:val="32"/>
          <w:szCs w:val="32"/>
          <w:u w:val="single"/>
          <w:rtl/>
        </w:rPr>
        <w:t xml:space="preserve">ה 6 </w:t>
      </w:r>
      <w:r w:rsidRPr="00025133">
        <w:rPr>
          <w:rFonts w:asciiTheme="majorBidi" w:hAnsiTheme="majorBidi" w:cstheme="majorBidi" w:hint="cs"/>
          <w:sz w:val="32"/>
          <w:szCs w:val="32"/>
          <w:u w:val="single"/>
          <w:rtl/>
        </w:rPr>
        <w:t xml:space="preserve">עוסקת במחלקה </w:t>
      </w:r>
      <w:r>
        <w:rPr>
          <w:rFonts w:asciiTheme="majorBidi" w:hAnsiTheme="majorBidi" w:cstheme="majorBidi"/>
          <w:sz w:val="32"/>
          <w:szCs w:val="32"/>
          <w:u w:val="single"/>
        </w:rPr>
        <w:t>Tables</w:t>
      </w:r>
      <w:r w:rsidRPr="00025133">
        <w:rPr>
          <w:rFonts w:asciiTheme="majorBidi" w:hAnsiTheme="majorBidi" w:cstheme="majorBidi" w:hint="cs"/>
          <w:sz w:val="32"/>
          <w:szCs w:val="32"/>
          <w:u w:val="single"/>
          <w:rtl/>
        </w:rPr>
        <w:t>, שמתוארת בדף עזר.</w:t>
      </w:r>
    </w:p>
    <w:p w14:paraId="75865259" w14:textId="77777777" w:rsidR="007B679B" w:rsidRPr="00C92EB6" w:rsidRDefault="007B679B" w:rsidP="007B679B">
      <w:pPr>
        <w:bidi/>
        <w:rPr>
          <w:rFonts w:asciiTheme="majorBidi" w:hAnsiTheme="majorBidi" w:cstheme="majorBidi"/>
          <w:sz w:val="32"/>
          <w:szCs w:val="32"/>
          <w:u w:val="single"/>
          <w:rtl/>
        </w:rPr>
      </w:pPr>
      <w:r w:rsidRPr="00025133">
        <w:rPr>
          <w:rFonts w:asciiTheme="majorBidi" w:hAnsiTheme="majorBidi" w:cstheme="majorBidi" w:hint="cs"/>
          <w:sz w:val="32"/>
          <w:szCs w:val="32"/>
          <w:u w:val="single"/>
          <w:rtl/>
        </w:rPr>
        <w:t>הקדישו חמש דקות לקריאת דף העזר, עכשיו.</w:t>
      </w:r>
    </w:p>
    <w:p w14:paraId="607C0755" w14:textId="77777777" w:rsidR="007B679B" w:rsidRDefault="007B679B" w:rsidP="007B679B">
      <w:pPr>
        <w:bidi/>
        <w:rPr>
          <w:rFonts w:asciiTheme="majorBidi" w:hAnsiTheme="majorBidi" w:cstheme="majorBidi"/>
          <w:sz w:val="26"/>
        </w:rPr>
      </w:pPr>
    </w:p>
    <w:p w14:paraId="11323859" w14:textId="2ACEE1D6" w:rsidR="007B679B" w:rsidRDefault="007B679B" w:rsidP="007B679B">
      <w:pPr>
        <w:bidi/>
        <w:rPr>
          <w:rFonts w:asciiTheme="majorBidi" w:hAnsiTheme="majorBidi" w:cstheme="majorBidi"/>
          <w:sz w:val="26"/>
          <w:rtl/>
        </w:rPr>
      </w:pPr>
      <w:r>
        <w:rPr>
          <w:rFonts w:asciiTheme="majorBidi" w:hAnsiTheme="majorBidi" w:cstheme="majorBidi"/>
          <w:sz w:val="26"/>
        </w:rPr>
        <w:t>6</w:t>
      </w:r>
      <w:r>
        <w:rPr>
          <w:rFonts w:asciiTheme="majorBidi" w:hAnsiTheme="majorBidi" w:cstheme="majorBidi" w:hint="cs"/>
          <w:sz w:val="26"/>
          <w:rtl/>
        </w:rPr>
        <w:t>.</w:t>
      </w:r>
      <w:r w:rsidRPr="005B2B33">
        <w:rPr>
          <w:rFonts w:asciiTheme="majorBidi" w:hAnsiTheme="majorBidi" w:cstheme="majorBidi"/>
          <w:sz w:val="26"/>
          <w:rtl/>
        </w:rPr>
        <w:t xml:space="preserve"> (</w:t>
      </w:r>
      <w:r>
        <w:rPr>
          <w:rFonts w:asciiTheme="majorBidi" w:hAnsiTheme="majorBidi" w:cstheme="majorBidi" w:hint="cs"/>
          <w:sz w:val="26"/>
          <w:rtl/>
        </w:rPr>
        <w:t>20</w:t>
      </w:r>
      <w:r w:rsidRPr="005B2B33">
        <w:rPr>
          <w:rFonts w:asciiTheme="majorBidi" w:hAnsiTheme="majorBidi" w:cstheme="majorBidi"/>
          <w:sz w:val="26"/>
          <w:rtl/>
        </w:rPr>
        <w:t xml:space="preserve"> נקודות) </w:t>
      </w:r>
      <w:r>
        <w:rPr>
          <w:rFonts w:asciiTheme="majorBidi" w:hAnsiTheme="majorBidi" w:cstheme="majorBidi" w:hint="cs"/>
          <w:sz w:val="26"/>
          <w:rtl/>
        </w:rPr>
        <w:t>הפונקציה הבאה מחזירה מערך חד-</w:t>
      </w:r>
      <w:proofErr w:type="spellStart"/>
      <w:r>
        <w:rPr>
          <w:rFonts w:asciiTheme="majorBidi" w:hAnsiTheme="majorBidi" w:cstheme="majorBidi" w:hint="cs"/>
          <w:sz w:val="26"/>
          <w:rtl/>
        </w:rPr>
        <w:t>מימדי</w:t>
      </w:r>
      <w:proofErr w:type="spellEnd"/>
      <w:r>
        <w:rPr>
          <w:rFonts w:asciiTheme="majorBidi" w:hAnsiTheme="majorBidi" w:cstheme="majorBidi" w:hint="cs"/>
          <w:sz w:val="26"/>
          <w:rtl/>
        </w:rPr>
        <w:t xml:space="preserve"> שמכיל את הממוצעים (</w:t>
      </w:r>
      <w:r>
        <w:rPr>
          <w:rFonts w:asciiTheme="majorBidi" w:hAnsiTheme="majorBidi" w:cstheme="majorBidi"/>
          <w:sz w:val="26"/>
        </w:rPr>
        <w:t>averages</w:t>
      </w:r>
      <w:r>
        <w:rPr>
          <w:rFonts w:asciiTheme="majorBidi" w:hAnsiTheme="majorBidi" w:cstheme="majorBidi" w:hint="cs"/>
          <w:sz w:val="26"/>
          <w:rtl/>
        </w:rPr>
        <w:t>) של הטורים</w:t>
      </w:r>
      <w:r>
        <w:rPr>
          <w:rFonts w:asciiTheme="majorBidi" w:hAnsiTheme="majorBidi" w:cstheme="majorBidi"/>
          <w:sz w:val="26"/>
        </w:rPr>
        <w:t xml:space="preserve"> </w:t>
      </w:r>
      <w:r>
        <w:rPr>
          <w:rFonts w:asciiTheme="majorBidi" w:hAnsiTheme="majorBidi" w:cstheme="majorBidi" w:hint="cs"/>
          <w:sz w:val="26"/>
          <w:rtl/>
        </w:rPr>
        <w:t>(</w:t>
      </w:r>
      <w:r>
        <w:rPr>
          <w:rFonts w:asciiTheme="majorBidi" w:hAnsiTheme="majorBidi" w:cstheme="majorBidi"/>
          <w:sz w:val="26"/>
        </w:rPr>
        <w:t>columns</w:t>
      </w:r>
      <w:r>
        <w:rPr>
          <w:rFonts w:asciiTheme="majorBidi" w:hAnsiTheme="majorBidi" w:cstheme="majorBidi" w:hint="cs"/>
          <w:sz w:val="26"/>
          <w:rtl/>
        </w:rPr>
        <w:t>)  בטבלה הנתונה (מערך דו-</w:t>
      </w:r>
      <w:proofErr w:type="spellStart"/>
      <w:r>
        <w:rPr>
          <w:rFonts w:asciiTheme="majorBidi" w:hAnsiTheme="majorBidi" w:cstheme="majorBidi" w:hint="cs"/>
          <w:sz w:val="26"/>
          <w:rtl/>
        </w:rPr>
        <w:t>מימדי</w:t>
      </w:r>
      <w:proofErr w:type="spellEnd"/>
      <w:r>
        <w:rPr>
          <w:rFonts w:asciiTheme="majorBidi" w:hAnsiTheme="majorBidi" w:cstheme="majorBidi" w:hint="cs"/>
          <w:sz w:val="26"/>
          <w:rtl/>
        </w:rPr>
        <w:t xml:space="preserve"> שבכל השורות שלו יש אותו מספר אברים). ממשו את הפונקציה. </w:t>
      </w:r>
    </w:p>
    <w:p w14:paraId="2D43A385" w14:textId="77777777" w:rsidR="007B679B" w:rsidRDefault="007B679B" w:rsidP="007B679B">
      <w:pPr>
        <w:spacing w:before="60"/>
        <w:rPr>
          <w:rFonts w:cs="Times New Roman"/>
          <w:color w:val="000000"/>
          <w:sz w:val="24"/>
        </w:rPr>
      </w:pPr>
    </w:p>
    <w:p w14:paraId="7684438C" w14:textId="77777777" w:rsidR="007B679B" w:rsidRDefault="007B679B" w:rsidP="007B679B">
      <w:pPr>
        <w:autoSpaceDE w:val="0"/>
        <w:autoSpaceDN w:val="0"/>
        <w:adjustRightInd w:val="0"/>
        <w:rPr>
          <w:rStyle w:val="code"/>
          <w:rFonts w:asciiTheme="majorBidi" w:hAnsiTheme="majorBidi" w:cstheme="majorBidi"/>
          <w:color w:val="000000" w:themeColor="text1"/>
          <w:szCs w:val="22"/>
        </w:rPr>
      </w:pPr>
      <w:r w:rsidRPr="00C4536A">
        <w:rPr>
          <w:rStyle w:val="code"/>
          <w:rFonts w:asciiTheme="majorBidi" w:hAnsiTheme="majorBidi" w:cstheme="majorBidi"/>
          <w:color w:val="000000" w:themeColor="text1"/>
          <w:szCs w:val="22"/>
        </w:rPr>
        <w:t>/** Returns a one-dimensional array containing the averages of the columns</w:t>
      </w:r>
      <w:ins w:id="0" w:author="Schocken Shimon" w:date="2021-11-15T12:19:00Z">
        <w:r>
          <w:rPr>
            <w:rStyle w:val="code"/>
            <w:rFonts w:asciiTheme="majorBidi" w:hAnsiTheme="majorBidi" w:cstheme="majorBidi"/>
            <w:color w:val="000000" w:themeColor="text1"/>
            <w:szCs w:val="22"/>
          </w:rPr>
          <w:t xml:space="preserve"> of the given</w:t>
        </w:r>
      </w:ins>
    </w:p>
    <w:p w14:paraId="4B20361D" w14:textId="77777777" w:rsidR="007B679B" w:rsidRDefault="007B679B" w:rsidP="007B679B">
      <w:pPr>
        <w:autoSpaceDE w:val="0"/>
        <w:autoSpaceDN w:val="0"/>
        <w:adjustRightInd w:val="0"/>
        <w:rPr>
          <w:rStyle w:val="code"/>
          <w:rFonts w:asciiTheme="majorBidi" w:hAnsiTheme="majorBidi" w:cstheme="majorBidi"/>
          <w:color w:val="000000" w:themeColor="text1"/>
          <w:szCs w:val="22"/>
        </w:rPr>
      </w:pPr>
      <w:r>
        <w:rPr>
          <w:rStyle w:val="code"/>
          <w:rFonts w:asciiTheme="majorBidi" w:hAnsiTheme="majorBidi" w:cstheme="majorBidi"/>
          <w:color w:val="000000" w:themeColor="text1"/>
          <w:szCs w:val="22"/>
        </w:rPr>
        <w:t xml:space="preserve"> *  </w:t>
      </w:r>
      <w:r w:rsidRPr="00C4536A">
        <w:rPr>
          <w:rStyle w:val="code"/>
          <w:rFonts w:asciiTheme="majorBidi" w:hAnsiTheme="majorBidi" w:cstheme="majorBidi"/>
          <w:color w:val="000000" w:themeColor="text1"/>
          <w:szCs w:val="22"/>
        </w:rPr>
        <w:t xml:space="preserve"> </w:t>
      </w:r>
      <w:ins w:id="1" w:author="Schocken Shimon" w:date="2021-11-15T12:19:00Z">
        <w:r>
          <w:rPr>
            <w:rStyle w:val="code"/>
            <w:rFonts w:asciiTheme="majorBidi" w:hAnsiTheme="majorBidi" w:cstheme="majorBidi"/>
            <w:color w:val="000000" w:themeColor="text1"/>
            <w:szCs w:val="22"/>
          </w:rPr>
          <w:t xml:space="preserve">table (a </w:t>
        </w:r>
      </w:ins>
      <w:del w:id="2" w:author="Schocken Shimon" w:date="2021-11-15T12:19:00Z">
        <w:r w:rsidRPr="00C4536A" w:rsidDel="003B2F38">
          <w:rPr>
            <w:rStyle w:val="code"/>
            <w:rFonts w:asciiTheme="majorBidi" w:hAnsiTheme="majorBidi" w:cstheme="majorBidi"/>
            <w:color w:val="000000" w:themeColor="text1"/>
            <w:szCs w:val="22"/>
          </w:rPr>
          <w:delText xml:space="preserve">of the given </w:delText>
        </w:r>
      </w:del>
      <w:r w:rsidRPr="00C4536A">
        <w:rPr>
          <w:rStyle w:val="code"/>
          <w:rFonts w:asciiTheme="majorBidi" w:hAnsiTheme="majorBidi" w:cstheme="majorBidi"/>
          <w:color w:val="000000" w:themeColor="text1"/>
          <w:szCs w:val="22"/>
        </w:rPr>
        <w:t>two-dimensional array</w:t>
      </w:r>
      <w:ins w:id="3" w:author="Schocken Shimon" w:date="2021-11-15T12:19:00Z">
        <w:r>
          <w:rPr>
            <w:rStyle w:val="code"/>
            <w:rFonts w:asciiTheme="majorBidi" w:hAnsiTheme="majorBidi" w:cstheme="majorBidi"/>
            <w:color w:val="000000" w:themeColor="text1"/>
            <w:szCs w:val="22"/>
          </w:rPr>
          <w:t xml:space="preserve"> in which all rows have the same number of elements).</w:t>
        </w:r>
      </w:ins>
      <w:del w:id="4" w:author="Schocken Shimon" w:date="2021-11-15T12:19:00Z">
        <w:r w:rsidRPr="00C4536A" w:rsidDel="003B2F38">
          <w:rPr>
            <w:rStyle w:val="code"/>
            <w:rFonts w:asciiTheme="majorBidi" w:hAnsiTheme="majorBidi" w:cstheme="majorBidi"/>
            <w:color w:val="000000" w:themeColor="text1"/>
            <w:szCs w:val="22"/>
          </w:rPr>
          <w:delText xml:space="preserve">. </w:delText>
        </w:r>
      </w:del>
      <w:ins w:id="5" w:author="Schocken Shimon" w:date="2021-11-15T12:19:00Z">
        <w:r>
          <w:rPr>
            <w:rStyle w:val="code"/>
            <w:rFonts w:asciiTheme="majorBidi" w:hAnsiTheme="majorBidi" w:cstheme="majorBidi"/>
            <w:color w:val="000000" w:themeColor="text1"/>
            <w:szCs w:val="22"/>
          </w:rPr>
          <w:t xml:space="preserve"> </w:t>
        </w:r>
      </w:ins>
      <w:r w:rsidRPr="00C4536A">
        <w:rPr>
          <w:rStyle w:val="code"/>
          <w:rFonts w:asciiTheme="majorBidi" w:hAnsiTheme="majorBidi" w:cstheme="majorBidi"/>
          <w:color w:val="000000" w:themeColor="text1"/>
          <w:szCs w:val="22"/>
        </w:rPr>
        <w:t>*/</w:t>
      </w:r>
    </w:p>
    <w:p w14:paraId="2DC8D1E0" w14:textId="77777777" w:rsidR="007B679B" w:rsidRDefault="007B679B" w:rsidP="007B679B">
      <w:pPr>
        <w:autoSpaceDE w:val="0"/>
        <w:autoSpaceDN w:val="0"/>
        <w:adjustRightInd w:val="0"/>
        <w:spacing w:before="120"/>
        <w:rPr>
          <w:rStyle w:val="code"/>
          <w:color w:val="000000" w:themeColor="text1"/>
          <w:szCs w:val="21"/>
        </w:rPr>
      </w:pPr>
      <w:r w:rsidRPr="00C4536A">
        <w:rPr>
          <w:rStyle w:val="code"/>
          <w:color w:val="000000" w:themeColor="text1"/>
          <w:szCs w:val="21"/>
        </w:rPr>
        <w:t>public static double[] colAverages(int[][] arr) {</w:t>
      </w:r>
    </w:p>
    <w:p w14:paraId="0C2841F7" w14:textId="77777777" w:rsidR="007B679B" w:rsidRPr="002229CB" w:rsidRDefault="007B679B" w:rsidP="007B679B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</w:rPr>
      </w:pPr>
      <w:r>
        <w:rPr>
          <w:rFonts w:asciiTheme="majorBidi" w:hAnsiTheme="majorBidi" w:cstheme="majorBidi"/>
          <w:color w:val="000000" w:themeColor="text1"/>
          <w:sz w:val="24"/>
        </w:rPr>
        <w:t xml:space="preserve">    </w:t>
      </w:r>
      <w:r w:rsidRPr="002229CB">
        <w:rPr>
          <w:rFonts w:asciiTheme="majorBidi" w:hAnsiTheme="majorBidi" w:cstheme="majorBidi"/>
          <w:color w:val="000000" w:themeColor="text1"/>
          <w:sz w:val="24"/>
        </w:rPr>
        <w:t xml:space="preserve">// </w:t>
      </w:r>
      <w:r>
        <w:rPr>
          <w:rFonts w:asciiTheme="majorBidi" w:hAnsiTheme="majorBidi" w:cstheme="majorBidi"/>
          <w:color w:val="000000" w:themeColor="text1"/>
          <w:sz w:val="24"/>
        </w:rPr>
        <w:t>Write your code here:</w:t>
      </w:r>
    </w:p>
    <w:p w14:paraId="5D5FD8A4" w14:textId="77777777" w:rsidR="007B679B" w:rsidRPr="002229CB" w:rsidRDefault="007B679B" w:rsidP="00E17E39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</w:rPr>
      </w:pPr>
    </w:p>
    <w:p w14:paraId="730435F4" w14:textId="262006ED" w:rsidR="007B679B" w:rsidRDefault="007B679B" w:rsidP="00193EE7">
      <w:pPr>
        <w:rPr>
          <w:rStyle w:val="code"/>
          <w:rFonts w:asciiTheme="majorBidi" w:hAnsiTheme="majorBidi" w:cstheme="majorBidi"/>
          <w:color w:val="000000" w:themeColor="text1"/>
          <w:szCs w:val="22"/>
          <w:rtl/>
        </w:rPr>
      </w:pPr>
    </w:p>
    <w:p w14:paraId="35B682DF" w14:textId="35C77782" w:rsidR="0059256D" w:rsidRDefault="0059256D" w:rsidP="00193EE7">
      <w:pPr>
        <w:rPr>
          <w:rStyle w:val="code"/>
          <w:rFonts w:asciiTheme="majorBidi" w:hAnsiTheme="majorBidi" w:cstheme="majorBidi"/>
          <w:color w:val="000000" w:themeColor="text1"/>
          <w:szCs w:val="22"/>
          <w:rtl/>
        </w:rPr>
      </w:pPr>
    </w:p>
    <w:p w14:paraId="40408F8B" w14:textId="07CF8EC2" w:rsidR="0059256D" w:rsidRDefault="0059256D" w:rsidP="00193EE7">
      <w:pPr>
        <w:rPr>
          <w:rStyle w:val="code"/>
          <w:rFonts w:asciiTheme="majorBidi" w:hAnsiTheme="majorBidi" w:cstheme="majorBidi"/>
          <w:color w:val="000000" w:themeColor="text1"/>
          <w:szCs w:val="22"/>
          <w:rtl/>
        </w:rPr>
      </w:pPr>
    </w:p>
    <w:p w14:paraId="40A451FD" w14:textId="7AEA2282" w:rsidR="0059256D" w:rsidRDefault="0059256D" w:rsidP="00193EE7">
      <w:pPr>
        <w:rPr>
          <w:rStyle w:val="code"/>
          <w:rFonts w:asciiTheme="majorBidi" w:hAnsiTheme="majorBidi" w:cstheme="majorBidi"/>
          <w:color w:val="000000" w:themeColor="text1"/>
          <w:szCs w:val="22"/>
          <w:rtl/>
        </w:rPr>
      </w:pPr>
    </w:p>
    <w:p w14:paraId="69ED3AA1" w14:textId="77777777" w:rsidR="0059256D" w:rsidRDefault="0059256D" w:rsidP="0059256D">
      <w:pPr>
        <w:spacing w:before="60"/>
        <w:rPr>
          <w:rFonts w:cs="Times New Roman"/>
          <w:color w:val="000000"/>
          <w:sz w:val="24"/>
          <w:rtl/>
        </w:rPr>
      </w:pPr>
    </w:p>
    <w:p w14:paraId="01429493" w14:textId="7D2DC7B9" w:rsidR="00D527E0" w:rsidRDefault="00D527E0">
      <w:pPr>
        <w:rPr>
          <w:rFonts w:asciiTheme="majorBidi" w:hAnsiTheme="majorBidi" w:cstheme="majorBidi"/>
          <w:sz w:val="26"/>
          <w:rtl/>
        </w:rPr>
      </w:pPr>
      <w:r>
        <w:rPr>
          <w:rFonts w:asciiTheme="majorBidi" w:hAnsiTheme="majorBidi" w:cstheme="majorBidi"/>
          <w:sz w:val="26"/>
          <w:rtl/>
        </w:rPr>
        <w:br w:type="page"/>
      </w:r>
    </w:p>
    <w:p w14:paraId="6054059B" w14:textId="77777777" w:rsidR="0059256D" w:rsidRDefault="0059256D" w:rsidP="0059256D">
      <w:pPr>
        <w:bidi/>
        <w:rPr>
          <w:rFonts w:asciiTheme="majorBidi" w:hAnsiTheme="majorBidi" w:cstheme="majorBidi"/>
          <w:sz w:val="26"/>
        </w:rPr>
      </w:pPr>
    </w:p>
    <w:p w14:paraId="3345F030" w14:textId="0A29973F" w:rsidR="006A45C8" w:rsidRDefault="006A45C8" w:rsidP="006A45C8">
      <w:pPr>
        <w:bidi/>
        <w:rPr>
          <w:rStyle w:val="code"/>
          <w:rFonts w:cs="Courier New"/>
          <w:rtl/>
        </w:rPr>
      </w:pPr>
      <w:r>
        <w:rPr>
          <w:rFonts w:asciiTheme="majorBidi" w:hAnsiTheme="majorBidi" w:cstheme="majorBidi" w:hint="cs"/>
          <w:sz w:val="26"/>
          <w:rtl/>
        </w:rPr>
        <w:t>7</w:t>
      </w:r>
      <w:r w:rsidR="0059256D">
        <w:rPr>
          <w:rFonts w:asciiTheme="majorBidi" w:hAnsiTheme="majorBidi" w:cstheme="majorBidi" w:hint="cs"/>
          <w:sz w:val="26"/>
          <w:rtl/>
        </w:rPr>
        <w:t>.</w:t>
      </w:r>
      <w:r w:rsidR="0059256D" w:rsidRPr="005B2B33">
        <w:rPr>
          <w:rFonts w:asciiTheme="majorBidi" w:hAnsiTheme="majorBidi" w:cstheme="majorBidi"/>
          <w:sz w:val="26"/>
          <w:rtl/>
        </w:rPr>
        <w:t xml:space="preserve"> (</w:t>
      </w:r>
      <w:r w:rsidR="0059256D">
        <w:rPr>
          <w:rFonts w:asciiTheme="majorBidi" w:hAnsiTheme="majorBidi" w:cstheme="majorBidi" w:hint="cs"/>
          <w:sz w:val="26"/>
          <w:rtl/>
        </w:rPr>
        <w:t>20</w:t>
      </w:r>
      <w:r w:rsidR="0059256D" w:rsidRPr="005B2B33">
        <w:rPr>
          <w:rFonts w:asciiTheme="majorBidi" w:hAnsiTheme="majorBidi" w:cstheme="majorBidi"/>
          <w:sz w:val="26"/>
          <w:rtl/>
        </w:rPr>
        <w:t xml:space="preserve"> נקודות) </w:t>
      </w:r>
      <w:r w:rsidR="0059256D">
        <w:rPr>
          <w:rFonts w:asciiTheme="majorBidi" w:hAnsiTheme="majorBidi" w:cstheme="majorBidi" w:hint="cs"/>
          <w:sz w:val="26"/>
          <w:rtl/>
        </w:rPr>
        <w:t xml:space="preserve">בתרגיל </w:t>
      </w:r>
      <w:r w:rsidR="0059256D">
        <w:rPr>
          <w:rFonts w:asciiTheme="majorBidi" w:hAnsiTheme="majorBidi" w:cstheme="majorBidi"/>
          <w:sz w:val="26"/>
        </w:rPr>
        <w:t>HW4</w:t>
      </w:r>
      <w:r w:rsidR="0059256D">
        <w:rPr>
          <w:rFonts w:asciiTheme="majorBidi" w:hAnsiTheme="majorBidi" w:cstheme="majorBidi" w:hint="cs"/>
          <w:sz w:val="26"/>
          <w:rtl/>
        </w:rPr>
        <w:t xml:space="preserve"> מימשתם פונקציה </w:t>
      </w:r>
      <w:r w:rsidR="00876731">
        <w:rPr>
          <w:rFonts w:asciiTheme="majorBidi" w:hAnsiTheme="majorBidi" w:cstheme="majorBidi" w:hint="cs"/>
          <w:sz w:val="26"/>
          <w:rtl/>
        </w:rPr>
        <w:t>ש</w:t>
      </w:r>
      <w:r w:rsidR="00A33B9D">
        <w:rPr>
          <w:rFonts w:asciiTheme="majorBidi" w:hAnsiTheme="majorBidi" w:cstheme="majorBidi" w:hint="cs"/>
          <w:sz w:val="26"/>
          <w:rtl/>
        </w:rPr>
        <w:t xml:space="preserve">מקבלת </w:t>
      </w:r>
      <w:r w:rsidR="00876731">
        <w:rPr>
          <w:rFonts w:asciiTheme="majorBidi" w:hAnsiTheme="majorBidi" w:cstheme="majorBidi" w:hint="cs"/>
          <w:sz w:val="26"/>
          <w:rtl/>
        </w:rPr>
        <w:t xml:space="preserve">מחרוזת </w:t>
      </w:r>
      <w:r w:rsidR="00876731">
        <w:rPr>
          <w:rFonts w:asciiTheme="majorBidi" w:hAnsiTheme="majorBidi" w:cstheme="majorBidi"/>
          <w:sz w:val="26"/>
        </w:rPr>
        <w:t>(string)</w:t>
      </w:r>
      <w:r w:rsidR="00876731">
        <w:rPr>
          <w:rFonts w:asciiTheme="majorBidi" w:hAnsiTheme="majorBidi" w:cstheme="majorBidi" w:hint="cs"/>
          <w:sz w:val="26"/>
          <w:rtl/>
        </w:rPr>
        <w:t xml:space="preserve"> של תווים </w:t>
      </w:r>
      <w:r w:rsidR="00876731">
        <w:rPr>
          <w:rFonts w:asciiTheme="majorBidi" w:hAnsiTheme="majorBidi" w:cstheme="majorBidi"/>
          <w:sz w:val="26"/>
        </w:rPr>
        <w:t>(characters)</w:t>
      </w:r>
      <w:r w:rsidR="0059256D">
        <w:rPr>
          <w:rFonts w:asciiTheme="majorBidi" w:hAnsiTheme="majorBidi" w:cstheme="majorBidi" w:hint="cs"/>
          <w:sz w:val="26"/>
          <w:rtl/>
        </w:rPr>
        <w:t xml:space="preserve"> </w:t>
      </w:r>
      <w:r w:rsidR="00876731">
        <w:rPr>
          <w:rFonts w:asciiTheme="majorBidi" w:hAnsiTheme="majorBidi" w:cstheme="majorBidi" w:hint="cs"/>
          <w:sz w:val="26"/>
          <w:rtl/>
        </w:rPr>
        <w:t xml:space="preserve">שמייצגים ספרות </w:t>
      </w:r>
      <w:r w:rsidR="00A33B9D">
        <w:rPr>
          <w:rFonts w:asciiTheme="majorBidi" w:hAnsiTheme="majorBidi" w:cstheme="majorBidi" w:hint="cs"/>
          <w:sz w:val="26"/>
          <w:rtl/>
        </w:rPr>
        <w:t>ומחזירה את ה</w:t>
      </w:r>
      <w:r w:rsidR="00876731">
        <w:rPr>
          <w:rFonts w:asciiTheme="majorBidi" w:hAnsiTheme="majorBidi" w:cstheme="majorBidi" w:hint="cs"/>
          <w:sz w:val="26"/>
          <w:rtl/>
        </w:rPr>
        <w:t xml:space="preserve">מספר </w:t>
      </w:r>
      <w:r w:rsidR="00A33B9D">
        <w:rPr>
          <w:rFonts w:asciiTheme="majorBidi" w:hAnsiTheme="majorBidi" w:cstheme="majorBidi" w:hint="cs"/>
          <w:sz w:val="26"/>
          <w:rtl/>
        </w:rPr>
        <w:t xml:space="preserve">המתאים </w:t>
      </w:r>
      <w:r w:rsidR="00876731">
        <w:rPr>
          <w:rFonts w:asciiTheme="majorBidi" w:hAnsiTheme="majorBidi" w:cstheme="majorBidi" w:hint="cs"/>
          <w:sz w:val="26"/>
          <w:rtl/>
        </w:rPr>
        <w:t xml:space="preserve">מטיפוס </w:t>
      </w:r>
      <w:r w:rsidR="00876731">
        <w:rPr>
          <w:rFonts w:asciiTheme="majorBidi" w:hAnsiTheme="majorBidi" w:cstheme="majorBidi"/>
          <w:sz w:val="26"/>
        </w:rPr>
        <w:t>int</w:t>
      </w:r>
      <w:r w:rsidR="00876731">
        <w:rPr>
          <w:rFonts w:asciiTheme="majorBidi" w:hAnsiTheme="majorBidi" w:cstheme="majorBidi" w:hint="cs"/>
          <w:sz w:val="26"/>
          <w:rtl/>
        </w:rPr>
        <w:t xml:space="preserve">. למשל, אם הקלט הוא </w:t>
      </w:r>
      <w:r w:rsidR="00876731" w:rsidRPr="00644F80">
        <w:rPr>
          <w:rStyle w:val="code"/>
        </w:rPr>
        <w:t>"</w:t>
      </w:r>
      <w:r w:rsidR="00876731">
        <w:rPr>
          <w:rStyle w:val="code"/>
        </w:rPr>
        <w:t>536</w:t>
      </w:r>
      <w:r w:rsidR="00876731" w:rsidRPr="00644F80">
        <w:rPr>
          <w:rStyle w:val="code"/>
        </w:rPr>
        <w:t>"</w:t>
      </w:r>
      <w:r w:rsidR="00876731">
        <w:rPr>
          <w:rFonts w:asciiTheme="majorBidi" w:hAnsiTheme="majorBidi" w:cstheme="majorBidi" w:hint="cs"/>
          <w:sz w:val="26"/>
          <w:rtl/>
        </w:rPr>
        <w:t xml:space="preserve">, הפונקציה מחזירה את המספר </w:t>
      </w:r>
      <w:r w:rsidR="00876731" w:rsidRPr="00876731">
        <w:rPr>
          <w:rStyle w:val="code"/>
          <w:rFonts w:hint="cs"/>
          <w:szCs w:val="21"/>
          <w:rtl/>
        </w:rPr>
        <w:t>536</w:t>
      </w:r>
      <w:r w:rsidR="00876731">
        <w:rPr>
          <w:rFonts w:asciiTheme="majorBidi" w:hAnsiTheme="majorBidi" w:cstheme="majorBidi" w:hint="cs"/>
          <w:sz w:val="26"/>
          <w:rtl/>
        </w:rPr>
        <w:t xml:space="preserve">. הפונקציה </w:t>
      </w:r>
      <w:r w:rsidR="00876731" w:rsidRPr="006A45C8">
        <w:rPr>
          <w:rFonts w:ascii="Consolas" w:hAnsi="Consolas" w:cs="Consolas"/>
          <w:sz w:val="21"/>
          <w:szCs w:val="21"/>
        </w:rPr>
        <w:t>intToString</w:t>
      </w:r>
      <w:r w:rsidR="00876731">
        <w:rPr>
          <w:rFonts w:asciiTheme="majorBidi" w:hAnsiTheme="majorBidi" w:cstheme="majorBidi" w:hint="cs"/>
          <w:sz w:val="26"/>
          <w:rtl/>
        </w:rPr>
        <w:t xml:space="preserve"> עושה את הפעולה ההפוכה: </w:t>
      </w:r>
      <w:r w:rsidR="00A33B9D">
        <w:rPr>
          <w:rFonts w:asciiTheme="majorBidi" w:hAnsiTheme="majorBidi" w:cstheme="majorBidi" w:hint="cs"/>
          <w:sz w:val="26"/>
          <w:rtl/>
        </w:rPr>
        <w:t xml:space="preserve">מקבלת </w:t>
      </w:r>
      <w:r w:rsidR="00876731">
        <w:rPr>
          <w:rFonts w:asciiTheme="majorBidi" w:hAnsiTheme="majorBidi" w:cstheme="majorBidi" w:hint="cs"/>
          <w:sz w:val="26"/>
          <w:rtl/>
        </w:rPr>
        <w:t xml:space="preserve">מספר מטיפוס </w:t>
      </w:r>
      <w:r w:rsidR="00876731">
        <w:rPr>
          <w:rFonts w:asciiTheme="majorBidi" w:hAnsiTheme="majorBidi" w:cstheme="majorBidi"/>
          <w:sz w:val="26"/>
        </w:rPr>
        <w:t>int</w:t>
      </w:r>
      <w:r>
        <w:rPr>
          <w:rFonts w:asciiTheme="majorBidi" w:hAnsiTheme="majorBidi" w:cstheme="majorBidi" w:hint="cs"/>
          <w:sz w:val="26"/>
          <w:rtl/>
        </w:rPr>
        <w:t xml:space="preserve"> גדול מאפס,</w:t>
      </w:r>
      <w:r w:rsidR="00876731">
        <w:rPr>
          <w:rFonts w:asciiTheme="majorBidi" w:hAnsiTheme="majorBidi" w:cstheme="majorBidi" w:hint="cs"/>
          <w:sz w:val="26"/>
          <w:rtl/>
        </w:rPr>
        <w:t xml:space="preserve"> נניח </w:t>
      </w:r>
      <w:r w:rsidR="00876731" w:rsidRPr="00876731">
        <w:rPr>
          <w:rStyle w:val="code"/>
          <w:rFonts w:hint="cs"/>
          <w:szCs w:val="21"/>
          <w:rtl/>
        </w:rPr>
        <w:t>536</w:t>
      </w:r>
      <w:r w:rsidR="00876731">
        <w:rPr>
          <w:rFonts w:asciiTheme="majorBidi" w:hAnsiTheme="majorBidi" w:cstheme="majorBidi" w:hint="cs"/>
          <w:sz w:val="26"/>
          <w:rtl/>
        </w:rPr>
        <w:t xml:space="preserve">, ומחזירה </w:t>
      </w:r>
      <w:r>
        <w:rPr>
          <w:rFonts w:asciiTheme="majorBidi" w:hAnsiTheme="majorBidi" w:cstheme="majorBidi" w:hint="cs"/>
          <w:sz w:val="26"/>
          <w:rtl/>
        </w:rPr>
        <w:t xml:space="preserve">את המחרוזת המתאימה, במקרה הזה </w:t>
      </w:r>
      <w:r w:rsidR="00876731" w:rsidRPr="00644F80">
        <w:rPr>
          <w:rStyle w:val="code"/>
        </w:rPr>
        <w:t>"</w:t>
      </w:r>
      <w:r w:rsidR="00876731">
        <w:rPr>
          <w:rStyle w:val="code"/>
        </w:rPr>
        <w:t>536</w:t>
      </w:r>
      <w:r w:rsidR="00876731" w:rsidRPr="00644F80">
        <w:rPr>
          <w:rStyle w:val="code"/>
        </w:rPr>
        <w:t>"</w:t>
      </w:r>
      <w:r w:rsidR="00876731" w:rsidRPr="00876731">
        <w:rPr>
          <w:rStyle w:val="code"/>
          <w:rFonts w:asciiTheme="majorBidi" w:hAnsiTheme="majorBidi" w:cstheme="majorBidi"/>
          <w:rtl/>
        </w:rPr>
        <w:t>.</w:t>
      </w:r>
      <w:r w:rsidR="00A33B9D">
        <w:rPr>
          <w:rStyle w:val="code"/>
          <w:rFonts w:asciiTheme="majorBidi" w:hAnsiTheme="majorBidi" w:cstheme="majorBidi"/>
          <w:rtl/>
        </w:rPr>
        <w:br/>
      </w:r>
      <w:r w:rsidR="00876731">
        <w:rPr>
          <w:rStyle w:val="code"/>
          <w:rFonts w:asciiTheme="majorBidi" w:hAnsiTheme="majorBidi" w:cstheme="majorBidi" w:hint="cs"/>
          <w:rtl/>
        </w:rPr>
        <w:t xml:space="preserve">לדוגמא, הביטוי </w:t>
      </w:r>
      <w:r w:rsidR="00876731" w:rsidRPr="00876731">
        <w:rPr>
          <w:rStyle w:val="code"/>
        </w:rPr>
        <w:t>intToString(73)</w:t>
      </w:r>
      <w:r w:rsidR="00876731">
        <w:rPr>
          <w:rStyle w:val="code"/>
          <w:rFonts w:asciiTheme="majorBidi" w:hAnsiTheme="majorBidi" w:cstheme="majorBidi"/>
        </w:rPr>
        <w:t xml:space="preserve"> </w:t>
      </w:r>
      <w:r w:rsidR="00876731" w:rsidRPr="00876731">
        <w:rPr>
          <w:rStyle w:val="code"/>
        </w:rPr>
        <w:t>+</w:t>
      </w:r>
      <w:r w:rsidR="00876731">
        <w:rPr>
          <w:rStyle w:val="code"/>
          <w:rFonts w:asciiTheme="majorBidi" w:hAnsiTheme="majorBidi" w:cstheme="majorBidi"/>
        </w:rPr>
        <w:t xml:space="preserve"> </w:t>
      </w:r>
      <w:r w:rsidR="00876731" w:rsidRPr="00876731">
        <w:rPr>
          <w:rStyle w:val="code"/>
        </w:rPr>
        <w:t>intToString(73)</w:t>
      </w:r>
      <w:r w:rsidR="00876731">
        <w:rPr>
          <w:rStyle w:val="code"/>
          <w:rFonts w:asciiTheme="majorBidi" w:hAnsiTheme="majorBidi" w:cstheme="majorBidi" w:hint="cs"/>
          <w:rtl/>
        </w:rPr>
        <w:t xml:space="preserve"> י</w:t>
      </w:r>
      <w:r>
        <w:rPr>
          <w:rStyle w:val="code"/>
          <w:rFonts w:asciiTheme="majorBidi" w:hAnsiTheme="majorBidi" w:cstheme="majorBidi" w:hint="cs"/>
          <w:rtl/>
        </w:rPr>
        <w:t xml:space="preserve">יצר </w:t>
      </w:r>
      <w:r w:rsidR="00876731">
        <w:rPr>
          <w:rStyle w:val="code"/>
          <w:rFonts w:asciiTheme="majorBidi" w:hAnsiTheme="majorBidi" w:cstheme="majorBidi" w:hint="cs"/>
          <w:rtl/>
        </w:rPr>
        <w:t>את ה</w:t>
      </w:r>
      <w:r>
        <w:rPr>
          <w:rStyle w:val="code"/>
          <w:rFonts w:asciiTheme="majorBidi" w:hAnsiTheme="majorBidi" w:cstheme="majorBidi" w:hint="cs"/>
          <w:rtl/>
        </w:rPr>
        <w:t>מחרוזת</w:t>
      </w:r>
      <w:r w:rsidR="00876731">
        <w:rPr>
          <w:rStyle w:val="code"/>
          <w:rFonts w:asciiTheme="majorBidi" w:hAnsiTheme="majorBidi" w:cstheme="majorBidi" w:hint="cs"/>
          <w:rtl/>
        </w:rPr>
        <w:t xml:space="preserve"> </w:t>
      </w:r>
      <w:r w:rsidR="00876731" w:rsidRPr="00876731">
        <w:rPr>
          <w:rStyle w:val="code"/>
          <w:szCs w:val="21"/>
        </w:rPr>
        <w:t>"</w:t>
      </w:r>
      <w:r w:rsidR="00876731" w:rsidRPr="00876731">
        <w:rPr>
          <w:rStyle w:val="code"/>
          <w:rFonts w:hint="cs"/>
          <w:szCs w:val="21"/>
          <w:rtl/>
        </w:rPr>
        <w:t>7373</w:t>
      </w:r>
      <w:r w:rsidR="00876731" w:rsidRPr="00644F80">
        <w:rPr>
          <w:rStyle w:val="code"/>
        </w:rPr>
        <w:t>"</w:t>
      </w:r>
      <w:r>
        <w:rPr>
          <w:rStyle w:val="code"/>
          <w:rFonts w:cs="Courier New" w:hint="cs"/>
          <w:rtl/>
        </w:rPr>
        <w:t>.</w:t>
      </w:r>
    </w:p>
    <w:p w14:paraId="02CAC358" w14:textId="2117B7CC" w:rsidR="009951FD" w:rsidRPr="009951FD" w:rsidRDefault="009951FD" w:rsidP="006A45C8">
      <w:pPr>
        <w:bidi/>
        <w:rPr>
          <w:rFonts w:asciiTheme="majorBidi" w:hAnsiTheme="majorBidi" w:cstheme="majorBidi"/>
          <w:sz w:val="26"/>
          <w:rtl/>
        </w:rPr>
      </w:pPr>
      <w:r w:rsidRPr="009951FD">
        <w:rPr>
          <w:rFonts w:asciiTheme="majorBidi" w:hAnsiTheme="majorBidi" w:cstheme="majorBidi" w:hint="cs"/>
          <w:sz w:val="26"/>
          <w:rtl/>
        </w:rPr>
        <w:t>ממשו את הפונקציה.</w:t>
      </w:r>
      <w:r>
        <w:rPr>
          <w:rFonts w:asciiTheme="majorBidi" w:hAnsiTheme="majorBidi" w:cstheme="majorBidi" w:hint="cs"/>
          <w:sz w:val="26"/>
          <w:rtl/>
        </w:rPr>
        <w:t xml:space="preserve"> </w:t>
      </w:r>
      <w:r w:rsidR="00493758">
        <w:rPr>
          <w:rFonts w:asciiTheme="majorBidi" w:hAnsiTheme="majorBidi" w:cstheme="majorBidi" w:hint="cs"/>
          <w:sz w:val="26"/>
          <w:rtl/>
        </w:rPr>
        <w:t xml:space="preserve">אם אתם חשים צורך בכך, אתם יכולים להתבונן בטבלת ה </w:t>
      </w:r>
      <w:r w:rsidR="00493758">
        <w:rPr>
          <w:rFonts w:asciiTheme="majorBidi" w:hAnsiTheme="majorBidi" w:cstheme="majorBidi"/>
          <w:sz w:val="26"/>
        </w:rPr>
        <w:t>ASCII</w:t>
      </w:r>
      <w:r w:rsidR="00493758">
        <w:rPr>
          <w:rFonts w:asciiTheme="majorBidi" w:hAnsiTheme="majorBidi" w:cstheme="majorBidi" w:hint="cs"/>
          <w:sz w:val="26"/>
          <w:rtl/>
        </w:rPr>
        <w:t xml:space="preserve"> שנמצאת בסוף דפי העזר.</w:t>
      </w:r>
      <w:r w:rsidR="006A45C8">
        <w:rPr>
          <w:rFonts w:asciiTheme="majorBidi" w:hAnsiTheme="majorBidi" w:cstheme="majorBidi" w:hint="cs"/>
          <w:sz w:val="26"/>
          <w:rtl/>
        </w:rPr>
        <w:t xml:space="preserve"> שימו לב: </w:t>
      </w:r>
      <w:proofErr w:type="spellStart"/>
      <w:r w:rsidR="006A45C8">
        <w:rPr>
          <w:rFonts w:asciiTheme="majorBidi" w:hAnsiTheme="majorBidi" w:cstheme="majorBidi" w:hint="cs"/>
          <w:sz w:val="26"/>
          <w:rtl/>
        </w:rPr>
        <w:t>פיתרון</w:t>
      </w:r>
      <w:proofErr w:type="spellEnd"/>
      <w:r w:rsidR="006A45C8">
        <w:rPr>
          <w:rFonts w:asciiTheme="majorBidi" w:hAnsiTheme="majorBidi" w:cstheme="majorBidi" w:hint="cs"/>
          <w:sz w:val="26"/>
          <w:rtl/>
        </w:rPr>
        <w:t xml:space="preserve"> </w:t>
      </w:r>
      <w:proofErr w:type="spellStart"/>
      <w:r w:rsidR="006A45C8">
        <w:rPr>
          <w:rFonts w:asciiTheme="majorBidi" w:hAnsiTheme="majorBidi" w:cstheme="majorBidi" w:hint="cs"/>
          <w:sz w:val="26"/>
          <w:rtl/>
        </w:rPr>
        <w:t>טריביאלי</w:t>
      </w:r>
      <w:proofErr w:type="spellEnd"/>
      <w:r w:rsidR="006A45C8">
        <w:rPr>
          <w:rFonts w:asciiTheme="majorBidi" w:hAnsiTheme="majorBidi" w:cstheme="majorBidi" w:hint="cs"/>
          <w:sz w:val="26"/>
          <w:rtl/>
        </w:rPr>
        <w:t xml:space="preserve"> הוא ״לחבר״ את המספר הנתון ל </w:t>
      </w:r>
      <w:r w:rsidR="006A45C8">
        <w:rPr>
          <w:rFonts w:asciiTheme="majorBidi" w:hAnsiTheme="majorBidi" w:cstheme="majorBidi"/>
          <w:sz w:val="26"/>
        </w:rPr>
        <w:t>string</w:t>
      </w:r>
      <w:r w:rsidR="006A45C8">
        <w:rPr>
          <w:rFonts w:asciiTheme="majorBidi" w:hAnsiTheme="majorBidi" w:cstheme="majorBidi" w:hint="cs"/>
          <w:sz w:val="26"/>
          <w:rtl/>
        </w:rPr>
        <w:t xml:space="preserve"> ריק. אתם צריכים לעשות את הדבר </w:t>
      </w:r>
      <w:proofErr w:type="spellStart"/>
      <w:r w:rsidR="006A45C8">
        <w:rPr>
          <w:rFonts w:asciiTheme="majorBidi" w:hAnsiTheme="majorBidi" w:cstheme="majorBidi" w:hint="cs"/>
          <w:sz w:val="26"/>
          <w:rtl/>
        </w:rPr>
        <w:t>האמיתי</w:t>
      </w:r>
      <w:proofErr w:type="spellEnd"/>
      <w:r w:rsidR="00A33B9D">
        <w:rPr>
          <w:rFonts w:asciiTheme="majorBidi" w:hAnsiTheme="majorBidi" w:cstheme="majorBidi" w:hint="cs"/>
          <w:sz w:val="26"/>
          <w:rtl/>
        </w:rPr>
        <w:t xml:space="preserve">: </w:t>
      </w:r>
      <w:r w:rsidR="006A45C8">
        <w:rPr>
          <w:rFonts w:asciiTheme="majorBidi" w:hAnsiTheme="majorBidi" w:cstheme="majorBidi" w:hint="cs"/>
          <w:sz w:val="26"/>
          <w:rtl/>
        </w:rPr>
        <w:t xml:space="preserve">לטפל בכל סיפרה בנפרד, ולבנות את ה </w:t>
      </w:r>
      <w:r w:rsidR="006A45C8">
        <w:rPr>
          <w:rFonts w:asciiTheme="majorBidi" w:hAnsiTheme="majorBidi" w:cstheme="majorBidi"/>
          <w:sz w:val="26"/>
        </w:rPr>
        <w:t>string</w:t>
      </w:r>
      <w:r w:rsidR="006A45C8">
        <w:rPr>
          <w:rFonts w:asciiTheme="majorBidi" w:hAnsiTheme="majorBidi" w:cstheme="majorBidi" w:hint="cs"/>
          <w:sz w:val="26"/>
          <w:rtl/>
        </w:rPr>
        <w:t xml:space="preserve"> באופן הדרגתי.</w:t>
      </w:r>
    </w:p>
    <w:p w14:paraId="7782090A" w14:textId="77777777" w:rsidR="00886C75" w:rsidRDefault="00886C75" w:rsidP="00886C75">
      <w:pPr>
        <w:autoSpaceDE w:val="0"/>
        <w:autoSpaceDN w:val="0"/>
        <w:adjustRightInd w:val="0"/>
        <w:spacing w:before="120"/>
        <w:rPr>
          <w:rStyle w:val="code"/>
          <w:rFonts w:asciiTheme="majorBidi" w:hAnsiTheme="majorBidi" w:cstheme="majorBidi"/>
          <w:szCs w:val="22"/>
        </w:rPr>
      </w:pPr>
      <w:r w:rsidRPr="002207C8">
        <w:rPr>
          <w:rStyle w:val="code"/>
          <w:rFonts w:asciiTheme="majorBidi" w:hAnsiTheme="majorBidi" w:cstheme="majorBidi"/>
          <w:sz w:val="22"/>
          <w:szCs w:val="22"/>
        </w:rPr>
        <w:t>/** Returns the string representation of the given integer value. Assumes that the integer is greater than 0. */</w:t>
      </w:r>
    </w:p>
    <w:p w14:paraId="52A1C9A1" w14:textId="77777777" w:rsidR="00886C75" w:rsidRPr="002207C8" w:rsidRDefault="00886C75" w:rsidP="00886C75">
      <w:pPr>
        <w:autoSpaceDE w:val="0"/>
        <w:autoSpaceDN w:val="0"/>
        <w:adjustRightInd w:val="0"/>
        <w:spacing w:before="60"/>
        <w:rPr>
          <w:rStyle w:val="code"/>
          <w:rFonts w:asciiTheme="majorBidi" w:hAnsiTheme="majorBidi" w:cstheme="majorBidi"/>
          <w:sz w:val="22"/>
          <w:szCs w:val="22"/>
        </w:rPr>
      </w:pPr>
      <w:r w:rsidRPr="00644F80">
        <w:rPr>
          <w:rStyle w:val="code"/>
        </w:rPr>
        <w:t xml:space="preserve">public static String </w:t>
      </w:r>
      <w:proofErr w:type="spellStart"/>
      <w:r w:rsidRPr="00644F80">
        <w:rPr>
          <w:rStyle w:val="code"/>
        </w:rPr>
        <w:t>intToString</w:t>
      </w:r>
      <w:proofErr w:type="spellEnd"/>
      <w:r w:rsidRPr="00644F80">
        <w:rPr>
          <w:rStyle w:val="code"/>
        </w:rPr>
        <w:t>(int x) {</w:t>
      </w:r>
    </w:p>
    <w:p w14:paraId="23C10F37" w14:textId="77777777" w:rsidR="00886C75" w:rsidRPr="002229CB" w:rsidRDefault="00886C75" w:rsidP="00886C75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</w:rPr>
      </w:pPr>
      <w:r>
        <w:rPr>
          <w:rFonts w:asciiTheme="majorBidi" w:hAnsiTheme="majorBidi" w:cstheme="majorBidi"/>
          <w:color w:val="000000" w:themeColor="text1"/>
          <w:sz w:val="24"/>
        </w:rPr>
        <w:t xml:space="preserve">    </w:t>
      </w:r>
      <w:r w:rsidRPr="002229CB">
        <w:rPr>
          <w:rFonts w:asciiTheme="majorBidi" w:hAnsiTheme="majorBidi" w:cstheme="majorBidi"/>
          <w:color w:val="000000" w:themeColor="text1"/>
          <w:sz w:val="24"/>
        </w:rPr>
        <w:t xml:space="preserve">// </w:t>
      </w:r>
      <w:r>
        <w:rPr>
          <w:rFonts w:asciiTheme="majorBidi" w:hAnsiTheme="majorBidi" w:cstheme="majorBidi"/>
          <w:color w:val="000000" w:themeColor="text1"/>
          <w:sz w:val="24"/>
        </w:rPr>
        <w:t>Write your code here:</w:t>
      </w:r>
    </w:p>
    <w:p w14:paraId="033ADFFF" w14:textId="77777777" w:rsidR="0059256D" w:rsidRPr="000051AF" w:rsidRDefault="0059256D" w:rsidP="00193EE7">
      <w:pPr>
        <w:rPr>
          <w:rFonts w:asciiTheme="majorBidi" w:hAnsiTheme="majorBidi" w:cstheme="majorBidi"/>
          <w:color w:val="000000"/>
          <w:sz w:val="24"/>
          <w:szCs w:val="24"/>
        </w:rPr>
      </w:pPr>
    </w:p>
    <w:sectPr w:rsidR="0059256D" w:rsidRPr="000051AF" w:rsidSect="00025133">
      <w:footerReference w:type="even" r:id="rId8"/>
      <w:footerReference w:type="default" r:id="rId9"/>
      <w:pgSz w:w="11901" w:h="16817" w:code="9"/>
      <w:pgMar w:top="851" w:right="1134" w:bottom="799" w:left="1134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1CCC6" w14:textId="77777777" w:rsidR="00503DB0" w:rsidRDefault="00503DB0">
      <w:r>
        <w:separator/>
      </w:r>
    </w:p>
  </w:endnote>
  <w:endnote w:type="continuationSeparator" w:id="0">
    <w:p w14:paraId="5EDA0A18" w14:textId="77777777" w:rsidR="00503DB0" w:rsidRDefault="00503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rkisim">
    <w:altName w:val="Tahoma"/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03341" w14:textId="77777777" w:rsidR="00B22F0E" w:rsidRDefault="00B22F0E" w:rsidP="00FD74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586D27" w14:textId="77777777" w:rsidR="00B22F0E" w:rsidRDefault="00B22F0E" w:rsidP="00B22F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2664" w14:textId="77777777" w:rsidR="00B22F0E" w:rsidRDefault="00B22F0E" w:rsidP="00FD74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58F9">
      <w:rPr>
        <w:rStyle w:val="PageNumber"/>
        <w:noProof/>
      </w:rPr>
      <w:t>4</w:t>
    </w:r>
    <w:r>
      <w:rPr>
        <w:rStyle w:val="PageNumber"/>
      </w:rPr>
      <w:fldChar w:fldCharType="end"/>
    </w:r>
  </w:p>
  <w:p w14:paraId="7646B3AB" w14:textId="77777777" w:rsidR="00436A80" w:rsidRDefault="00436A80" w:rsidP="00B22F0E">
    <w:pPr>
      <w:pStyle w:val="Footer"/>
      <w:framePr w:wrap="auto" w:vAnchor="text" w:hAnchor="margin" w:xAlign="center" w:y="1"/>
      <w:ind w:right="360"/>
      <w:rPr>
        <w:rStyle w:val="PageNumber"/>
      </w:rPr>
    </w:pPr>
  </w:p>
  <w:p w14:paraId="11679D49" w14:textId="77777777" w:rsidR="00436A80" w:rsidRDefault="00436A80" w:rsidP="00B146C2">
    <w:pPr>
      <w:pStyle w:val="Footer"/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A3F2C" w14:textId="77777777" w:rsidR="00503DB0" w:rsidRDefault="00503DB0">
      <w:r>
        <w:separator/>
      </w:r>
    </w:p>
  </w:footnote>
  <w:footnote w:type="continuationSeparator" w:id="0">
    <w:p w14:paraId="38957F3F" w14:textId="77777777" w:rsidR="00503DB0" w:rsidRDefault="00503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780"/>
    <w:multiLevelType w:val="hybridMultilevel"/>
    <w:tmpl w:val="61846A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A0118"/>
    <w:multiLevelType w:val="hybridMultilevel"/>
    <w:tmpl w:val="7B2A95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E1A48"/>
    <w:multiLevelType w:val="hybridMultilevel"/>
    <w:tmpl w:val="0706EC6E"/>
    <w:lvl w:ilvl="0" w:tplc="040D0005">
      <w:start w:val="1"/>
      <w:numFmt w:val="bullet"/>
      <w:lvlText w:val=""/>
      <w:lvlJc w:val="left"/>
      <w:pPr>
        <w:tabs>
          <w:tab w:val="num" w:pos="648"/>
        </w:tabs>
        <w:ind w:left="648" w:right="648" w:hanging="360"/>
      </w:pPr>
      <w:rPr>
        <w:rFonts w:ascii="Wingdings" w:hAnsi="Wingdings" w:hint="default"/>
      </w:rPr>
    </w:lvl>
    <w:lvl w:ilvl="1" w:tplc="040D000F">
      <w:start w:val="1"/>
      <w:numFmt w:val="decimal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" w15:restartNumberingAfterBreak="0">
    <w:nsid w:val="0D680FAB"/>
    <w:multiLevelType w:val="hybridMultilevel"/>
    <w:tmpl w:val="8168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E6AC8"/>
    <w:multiLevelType w:val="hybridMultilevel"/>
    <w:tmpl w:val="A7FCEDC2"/>
    <w:lvl w:ilvl="0" w:tplc="8E4801AA">
      <w:start w:val="1"/>
      <w:numFmt w:val="bullet"/>
      <w:lvlText w:val=""/>
      <w:lvlJc w:val="left"/>
      <w:pPr>
        <w:tabs>
          <w:tab w:val="num" w:pos="360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F757B"/>
    <w:multiLevelType w:val="hybridMultilevel"/>
    <w:tmpl w:val="7884DB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477E0"/>
    <w:multiLevelType w:val="hybridMultilevel"/>
    <w:tmpl w:val="2B1E97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C66FA"/>
    <w:multiLevelType w:val="hybridMultilevel"/>
    <w:tmpl w:val="96CCA1A0"/>
    <w:lvl w:ilvl="0" w:tplc="7E18EFFE">
      <w:start w:val="1"/>
      <w:numFmt w:val="irohaFullWidth"/>
      <w:lvlText w:val=""/>
      <w:lvlJc w:val="left"/>
      <w:pPr>
        <w:tabs>
          <w:tab w:val="num" w:pos="719"/>
        </w:tabs>
        <w:ind w:left="719" w:right="719" w:hanging="360"/>
      </w:pPr>
      <w:rPr>
        <w:rFonts w:ascii="Symbol" w:hAnsi="Symbol" w:hint="default"/>
      </w:rPr>
    </w:lvl>
    <w:lvl w:ilvl="1" w:tplc="A9048282" w:tentative="1">
      <w:start w:val="1"/>
      <w:numFmt w:val="irohaFullWidth"/>
      <w:lvlText w:val="o"/>
      <w:lvlJc w:val="left"/>
      <w:pPr>
        <w:tabs>
          <w:tab w:val="num" w:pos="1439"/>
        </w:tabs>
        <w:ind w:left="1439" w:right="1439" w:hanging="360"/>
      </w:pPr>
      <w:rPr>
        <w:rFonts w:ascii="Courier New" w:hAnsi="Courier New" w:hint="default"/>
      </w:rPr>
    </w:lvl>
    <w:lvl w:ilvl="2" w:tplc="51BC0EE8" w:tentative="1">
      <w:start w:val="1"/>
      <w:numFmt w:val="irohaFullWidth"/>
      <w:lvlText w:val=""/>
      <w:lvlJc w:val="left"/>
      <w:pPr>
        <w:tabs>
          <w:tab w:val="num" w:pos="2159"/>
        </w:tabs>
        <w:ind w:left="2159" w:right="2159" w:hanging="360"/>
      </w:pPr>
      <w:rPr>
        <w:rFonts w:ascii="Wingdings" w:hAnsi="Wingdings" w:hint="default"/>
      </w:rPr>
    </w:lvl>
    <w:lvl w:ilvl="3" w:tplc="5A3AC61A" w:tentative="1">
      <w:start w:val="1"/>
      <w:numFmt w:val="irohaFullWidth"/>
      <w:lvlText w:val=""/>
      <w:lvlJc w:val="left"/>
      <w:pPr>
        <w:tabs>
          <w:tab w:val="num" w:pos="2879"/>
        </w:tabs>
        <w:ind w:left="2879" w:right="2879" w:hanging="360"/>
      </w:pPr>
      <w:rPr>
        <w:rFonts w:ascii="Symbol" w:hAnsi="Symbol" w:hint="default"/>
      </w:rPr>
    </w:lvl>
    <w:lvl w:ilvl="4" w:tplc="7298B7EA" w:tentative="1">
      <w:start w:val="1"/>
      <w:numFmt w:val="irohaFullWidth"/>
      <w:lvlText w:val="o"/>
      <w:lvlJc w:val="left"/>
      <w:pPr>
        <w:tabs>
          <w:tab w:val="num" w:pos="3599"/>
        </w:tabs>
        <w:ind w:left="3599" w:right="3599" w:hanging="360"/>
      </w:pPr>
      <w:rPr>
        <w:rFonts w:ascii="Courier New" w:hAnsi="Courier New" w:hint="default"/>
      </w:rPr>
    </w:lvl>
    <w:lvl w:ilvl="5" w:tplc="43E40A72" w:tentative="1">
      <w:start w:val="1"/>
      <w:numFmt w:val="irohaFullWidth"/>
      <w:lvlText w:val=""/>
      <w:lvlJc w:val="left"/>
      <w:pPr>
        <w:tabs>
          <w:tab w:val="num" w:pos="4319"/>
        </w:tabs>
        <w:ind w:left="4319" w:right="4319" w:hanging="360"/>
      </w:pPr>
      <w:rPr>
        <w:rFonts w:ascii="Wingdings" w:hAnsi="Wingdings" w:hint="default"/>
      </w:rPr>
    </w:lvl>
    <w:lvl w:ilvl="6" w:tplc="325C57AC" w:tentative="1">
      <w:start w:val="1"/>
      <w:numFmt w:val="irohaFullWidth"/>
      <w:lvlText w:val=""/>
      <w:lvlJc w:val="left"/>
      <w:pPr>
        <w:tabs>
          <w:tab w:val="num" w:pos="5039"/>
        </w:tabs>
        <w:ind w:left="5039" w:right="5039" w:hanging="360"/>
      </w:pPr>
      <w:rPr>
        <w:rFonts w:ascii="Symbol" w:hAnsi="Symbol" w:hint="default"/>
      </w:rPr>
    </w:lvl>
    <w:lvl w:ilvl="7" w:tplc="F5DC91D0" w:tentative="1">
      <w:start w:val="1"/>
      <w:numFmt w:val="irohaFullWidth"/>
      <w:lvlText w:val="o"/>
      <w:lvlJc w:val="left"/>
      <w:pPr>
        <w:tabs>
          <w:tab w:val="num" w:pos="5759"/>
        </w:tabs>
        <w:ind w:left="5759" w:right="5759" w:hanging="360"/>
      </w:pPr>
      <w:rPr>
        <w:rFonts w:ascii="Courier New" w:hAnsi="Courier New" w:hint="default"/>
      </w:rPr>
    </w:lvl>
    <w:lvl w:ilvl="8" w:tplc="42D45364" w:tentative="1">
      <w:start w:val="1"/>
      <w:numFmt w:val="irohaFullWidth"/>
      <w:lvlText w:val=""/>
      <w:lvlJc w:val="left"/>
      <w:pPr>
        <w:tabs>
          <w:tab w:val="num" w:pos="6479"/>
        </w:tabs>
        <w:ind w:left="6479" w:right="6479" w:hanging="360"/>
      </w:pPr>
      <w:rPr>
        <w:rFonts w:ascii="Wingdings" w:hAnsi="Wingdings" w:hint="default"/>
      </w:rPr>
    </w:lvl>
  </w:abstractNum>
  <w:abstractNum w:abstractNumId="8" w15:restartNumberingAfterBreak="0">
    <w:nsid w:val="327859DD"/>
    <w:multiLevelType w:val="hybridMultilevel"/>
    <w:tmpl w:val="62DC1EF4"/>
    <w:lvl w:ilvl="0" w:tplc="F22C2734">
      <w:start w:val="1"/>
      <w:numFmt w:val="irohaFullWidth"/>
      <w:lvlText w:val=""/>
      <w:lvlJc w:val="left"/>
      <w:pPr>
        <w:tabs>
          <w:tab w:val="num" w:pos="719"/>
        </w:tabs>
        <w:ind w:left="719" w:right="719" w:hanging="360"/>
      </w:pPr>
      <w:rPr>
        <w:rFonts w:ascii="Symbol" w:hAnsi="Symbol" w:hint="default"/>
      </w:rPr>
    </w:lvl>
    <w:lvl w:ilvl="1" w:tplc="472E22D6" w:tentative="1">
      <w:start w:val="1"/>
      <w:numFmt w:val="irohaFullWidth"/>
      <w:lvlText w:val="o"/>
      <w:lvlJc w:val="left"/>
      <w:pPr>
        <w:tabs>
          <w:tab w:val="num" w:pos="1439"/>
        </w:tabs>
        <w:ind w:left="1439" w:right="1439" w:hanging="360"/>
      </w:pPr>
      <w:rPr>
        <w:rFonts w:ascii="Courier New" w:hAnsi="Courier New" w:hint="default"/>
      </w:rPr>
    </w:lvl>
    <w:lvl w:ilvl="2" w:tplc="B70AA4B0" w:tentative="1">
      <w:start w:val="1"/>
      <w:numFmt w:val="irohaFullWidth"/>
      <w:lvlText w:val=""/>
      <w:lvlJc w:val="left"/>
      <w:pPr>
        <w:tabs>
          <w:tab w:val="num" w:pos="2159"/>
        </w:tabs>
        <w:ind w:left="2159" w:right="2159" w:hanging="360"/>
      </w:pPr>
      <w:rPr>
        <w:rFonts w:ascii="Wingdings" w:hAnsi="Wingdings" w:hint="default"/>
      </w:rPr>
    </w:lvl>
    <w:lvl w:ilvl="3" w:tplc="A7029D60" w:tentative="1">
      <w:start w:val="1"/>
      <w:numFmt w:val="irohaFullWidth"/>
      <w:lvlText w:val=""/>
      <w:lvlJc w:val="left"/>
      <w:pPr>
        <w:tabs>
          <w:tab w:val="num" w:pos="2879"/>
        </w:tabs>
        <w:ind w:left="2879" w:right="2879" w:hanging="360"/>
      </w:pPr>
      <w:rPr>
        <w:rFonts w:ascii="Symbol" w:hAnsi="Symbol" w:hint="default"/>
      </w:rPr>
    </w:lvl>
    <w:lvl w:ilvl="4" w:tplc="F502FF3E" w:tentative="1">
      <w:start w:val="1"/>
      <w:numFmt w:val="irohaFullWidth"/>
      <w:lvlText w:val="o"/>
      <w:lvlJc w:val="left"/>
      <w:pPr>
        <w:tabs>
          <w:tab w:val="num" w:pos="3599"/>
        </w:tabs>
        <w:ind w:left="3599" w:right="3599" w:hanging="360"/>
      </w:pPr>
      <w:rPr>
        <w:rFonts w:ascii="Courier New" w:hAnsi="Courier New" w:hint="default"/>
      </w:rPr>
    </w:lvl>
    <w:lvl w:ilvl="5" w:tplc="A6ACBD06" w:tentative="1">
      <w:start w:val="1"/>
      <w:numFmt w:val="irohaFullWidth"/>
      <w:lvlText w:val=""/>
      <w:lvlJc w:val="left"/>
      <w:pPr>
        <w:tabs>
          <w:tab w:val="num" w:pos="4319"/>
        </w:tabs>
        <w:ind w:left="4319" w:right="4319" w:hanging="360"/>
      </w:pPr>
      <w:rPr>
        <w:rFonts w:ascii="Wingdings" w:hAnsi="Wingdings" w:hint="default"/>
      </w:rPr>
    </w:lvl>
    <w:lvl w:ilvl="6" w:tplc="47304A68" w:tentative="1">
      <w:start w:val="1"/>
      <w:numFmt w:val="irohaFullWidth"/>
      <w:lvlText w:val=""/>
      <w:lvlJc w:val="left"/>
      <w:pPr>
        <w:tabs>
          <w:tab w:val="num" w:pos="5039"/>
        </w:tabs>
        <w:ind w:left="5039" w:right="5039" w:hanging="360"/>
      </w:pPr>
      <w:rPr>
        <w:rFonts w:ascii="Symbol" w:hAnsi="Symbol" w:hint="default"/>
      </w:rPr>
    </w:lvl>
    <w:lvl w:ilvl="7" w:tplc="EF260602" w:tentative="1">
      <w:start w:val="1"/>
      <w:numFmt w:val="irohaFullWidth"/>
      <w:lvlText w:val="o"/>
      <w:lvlJc w:val="left"/>
      <w:pPr>
        <w:tabs>
          <w:tab w:val="num" w:pos="5759"/>
        </w:tabs>
        <w:ind w:left="5759" w:right="5759" w:hanging="360"/>
      </w:pPr>
      <w:rPr>
        <w:rFonts w:ascii="Courier New" w:hAnsi="Courier New" w:hint="default"/>
      </w:rPr>
    </w:lvl>
    <w:lvl w:ilvl="8" w:tplc="CA68A462" w:tentative="1">
      <w:start w:val="1"/>
      <w:numFmt w:val="irohaFullWidth"/>
      <w:lvlText w:val=""/>
      <w:lvlJc w:val="left"/>
      <w:pPr>
        <w:tabs>
          <w:tab w:val="num" w:pos="6479"/>
        </w:tabs>
        <w:ind w:left="6479" w:right="6479" w:hanging="360"/>
      </w:pPr>
      <w:rPr>
        <w:rFonts w:ascii="Wingdings" w:hAnsi="Wingdings" w:hint="default"/>
      </w:rPr>
    </w:lvl>
  </w:abstractNum>
  <w:abstractNum w:abstractNumId="9" w15:restartNumberingAfterBreak="0">
    <w:nsid w:val="36C30AFD"/>
    <w:multiLevelType w:val="hybridMultilevel"/>
    <w:tmpl w:val="93EC48F2"/>
    <w:lvl w:ilvl="0" w:tplc="A33A5A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07584"/>
    <w:multiLevelType w:val="hybridMultilevel"/>
    <w:tmpl w:val="4ED25294"/>
    <w:lvl w:ilvl="0" w:tplc="A33A5A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24C44"/>
    <w:multiLevelType w:val="hybridMultilevel"/>
    <w:tmpl w:val="C4129104"/>
    <w:lvl w:ilvl="0" w:tplc="8ADA5A8A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342967"/>
    <w:multiLevelType w:val="hybridMultilevel"/>
    <w:tmpl w:val="522241E4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6D329838">
      <w:start w:val="1"/>
      <w:numFmt w:val="hebrew1"/>
      <w:lvlText w:val="%2.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2" w:tplc="1D2C8590">
      <w:start w:val="1"/>
      <w:numFmt w:val="decimal"/>
      <w:lvlText w:val="%3."/>
      <w:lvlJc w:val="left"/>
      <w:pPr>
        <w:tabs>
          <w:tab w:val="num" w:pos="2448"/>
        </w:tabs>
        <w:ind w:left="2448" w:hanging="360"/>
      </w:pPr>
      <w:rPr>
        <w:rFonts w:hint="default"/>
        <w:sz w:val="26"/>
      </w:rPr>
    </w:lvl>
    <w:lvl w:ilvl="3" w:tplc="820CAAF4" w:tentative="1">
      <w:start w:val="1"/>
      <w:numFmt w:val="irohaFullWidth"/>
      <w:lvlText w:val=""/>
      <w:lvlJc w:val="left"/>
      <w:pPr>
        <w:tabs>
          <w:tab w:val="num" w:pos="3168"/>
        </w:tabs>
        <w:ind w:left="3168" w:right="3168" w:hanging="360"/>
      </w:pPr>
      <w:rPr>
        <w:rFonts w:ascii="Symbol" w:hAnsi="Symbol" w:hint="default"/>
      </w:rPr>
    </w:lvl>
    <w:lvl w:ilvl="4" w:tplc="CF105766" w:tentative="1">
      <w:start w:val="1"/>
      <w:numFmt w:val="irohaFullWidth"/>
      <w:lvlText w:val="o"/>
      <w:lvlJc w:val="left"/>
      <w:pPr>
        <w:tabs>
          <w:tab w:val="num" w:pos="3888"/>
        </w:tabs>
        <w:ind w:left="3888" w:right="3888" w:hanging="360"/>
      </w:pPr>
      <w:rPr>
        <w:rFonts w:ascii="Courier New" w:hAnsi="Courier New" w:hint="default"/>
      </w:rPr>
    </w:lvl>
    <w:lvl w:ilvl="5" w:tplc="659EE34A" w:tentative="1">
      <w:start w:val="1"/>
      <w:numFmt w:val="irohaFullWidth"/>
      <w:lvlText w:val=""/>
      <w:lvlJc w:val="left"/>
      <w:pPr>
        <w:tabs>
          <w:tab w:val="num" w:pos="4608"/>
        </w:tabs>
        <w:ind w:left="4608" w:right="4608" w:hanging="360"/>
      </w:pPr>
      <w:rPr>
        <w:rFonts w:ascii="Wingdings" w:hAnsi="Wingdings" w:hint="default"/>
      </w:rPr>
    </w:lvl>
    <w:lvl w:ilvl="6" w:tplc="29C26042" w:tentative="1">
      <w:start w:val="1"/>
      <w:numFmt w:val="irohaFullWidth"/>
      <w:lvlText w:val=""/>
      <w:lvlJc w:val="left"/>
      <w:pPr>
        <w:tabs>
          <w:tab w:val="num" w:pos="5328"/>
        </w:tabs>
        <w:ind w:left="5328" w:right="5328" w:hanging="360"/>
      </w:pPr>
      <w:rPr>
        <w:rFonts w:ascii="Symbol" w:hAnsi="Symbol" w:hint="default"/>
      </w:rPr>
    </w:lvl>
    <w:lvl w:ilvl="7" w:tplc="24D68B5A" w:tentative="1">
      <w:start w:val="1"/>
      <w:numFmt w:val="irohaFullWidth"/>
      <w:lvlText w:val="o"/>
      <w:lvlJc w:val="left"/>
      <w:pPr>
        <w:tabs>
          <w:tab w:val="num" w:pos="6048"/>
        </w:tabs>
        <w:ind w:left="6048" w:right="6048" w:hanging="360"/>
      </w:pPr>
      <w:rPr>
        <w:rFonts w:ascii="Courier New" w:hAnsi="Courier New" w:hint="default"/>
      </w:rPr>
    </w:lvl>
    <w:lvl w:ilvl="8" w:tplc="9546158C" w:tentative="1">
      <w:start w:val="1"/>
      <w:numFmt w:val="irohaFullWidth"/>
      <w:lvlText w:val=""/>
      <w:lvlJc w:val="left"/>
      <w:pPr>
        <w:tabs>
          <w:tab w:val="num" w:pos="6768"/>
        </w:tabs>
        <w:ind w:left="6768" w:right="6768" w:hanging="360"/>
      </w:pPr>
      <w:rPr>
        <w:rFonts w:ascii="Wingdings" w:hAnsi="Wingdings" w:hint="default"/>
      </w:rPr>
    </w:lvl>
  </w:abstractNum>
  <w:abstractNum w:abstractNumId="13" w15:restartNumberingAfterBreak="0">
    <w:nsid w:val="5E204B26"/>
    <w:multiLevelType w:val="hybridMultilevel"/>
    <w:tmpl w:val="DD5A5B3A"/>
    <w:lvl w:ilvl="0" w:tplc="2DF811D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2C015F"/>
    <w:multiLevelType w:val="hybridMultilevel"/>
    <w:tmpl w:val="9E3610B2"/>
    <w:lvl w:ilvl="0" w:tplc="DC4E3D52">
      <w:start w:val="2"/>
      <w:numFmt w:val="koreanLegal"/>
      <w:lvlText w:val="%1."/>
      <w:lvlJc w:val="left"/>
      <w:pPr>
        <w:tabs>
          <w:tab w:val="num" w:pos="643"/>
        </w:tabs>
        <w:ind w:left="643" w:right="643" w:hanging="360"/>
      </w:pPr>
      <w:rPr>
        <w:rFonts w:hint="cs"/>
      </w:rPr>
    </w:lvl>
    <w:lvl w:ilvl="1" w:tplc="E39C9034" w:tentative="1">
      <w:start w:val="1"/>
      <w:numFmt w:val="lowerRoman"/>
      <w:lvlText w:val="%2."/>
      <w:lvlJc w:val="left"/>
      <w:pPr>
        <w:tabs>
          <w:tab w:val="num" w:pos="1363"/>
        </w:tabs>
        <w:ind w:left="1363" w:right="1363" w:hanging="360"/>
      </w:pPr>
    </w:lvl>
    <w:lvl w:ilvl="2" w:tplc="B8648A8A" w:tentative="1">
      <w:start w:val="1"/>
      <w:numFmt w:val="hebrew2"/>
      <w:lvlText w:val="%3."/>
      <w:lvlJc w:val="right"/>
      <w:pPr>
        <w:tabs>
          <w:tab w:val="num" w:pos="2083"/>
        </w:tabs>
        <w:ind w:left="2083" w:right="2083" w:hanging="180"/>
      </w:pPr>
    </w:lvl>
    <w:lvl w:ilvl="3" w:tplc="60FAF296" w:tentative="1">
      <w:start w:val="1"/>
      <w:numFmt w:val="decimal"/>
      <w:lvlText w:val="%4."/>
      <w:lvlJc w:val="left"/>
      <w:pPr>
        <w:tabs>
          <w:tab w:val="num" w:pos="2803"/>
        </w:tabs>
        <w:ind w:left="2803" w:right="2803" w:hanging="360"/>
      </w:pPr>
    </w:lvl>
    <w:lvl w:ilvl="4" w:tplc="186C5930" w:tentative="1">
      <w:start w:val="1"/>
      <w:numFmt w:val="lowerRoman"/>
      <w:lvlText w:val="%5."/>
      <w:lvlJc w:val="left"/>
      <w:pPr>
        <w:tabs>
          <w:tab w:val="num" w:pos="3523"/>
        </w:tabs>
        <w:ind w:left="3523" w:right="3523" w:hanging="360"/>
      </w:pPr>
    </w:lvl>
    <w:lvl w:ilvl="5" w:tplc="00865CAE" w:tentative="1">
      <w:start w:val="1"/>
      <w:numFmt w:val="hebrew2"/>
      <w:lvlText w:val="%6."/>
      <w:lvlJc w:val="right"/>
      <w:pPr>
        <w:tabs>
          <w:tab w:val="num" w:pos="4243"/>
        </w:tabs>
        <w:ind w:left="4243" w:right="4243" w:hanging="180"/>
      </w:pPr>
    </w:lvl>
    <w:lvl w:ilvl="6" w:tplc="1334345C" w:tentative="1">
      <w:start w:val="1"/>
      <w:numFmt w:val="decimal"/>
      <w:lvlText w:val="%7."/>
      <w:lvlJc w:val="left"/>
      <w:pPr>
        <w:tabs>
          <w:tab w:val="num" w:pos="4963"/>
        </w:tabs>
        <w:ind w:left="4963" w:right="4963" w:hanging="360"/>
      </w:pPr>
    </w:lvl>
    <w:lvl w:ilvl="7" w:tplc="FBA242CA" w:tentative="1">
      <w:start w:val="1"/>
      <w:numFmt w:val="lowerRoman"/>
      <w:lvlText w:val="%8."/>
      <w:lvlJc w:val="left"/>
      <w:pPr>
        <w:tabs>
          <w:tab w:val="num" w:pos="5683"/>
        </w:tabs>
        <w:ind w:left="5683" w:right="5683" w:hanging="360"/>
      </w:pPr>
    </w:lvl>
    <w:lvl w:ilvl="8" w:tplc="BC4C5724" w:tentative="1">
      <w:start w:val="1"/>
      <w:numFmt w:val="hebrew2"/>
      <w:lvlText w:val="%9."/>
      <w:lvlJc w:val="right"/>
      <w:pPr>
        <w:tabs>
          <w:tab w:val="num" w:pos="6403"/>
        </w:tabs>
        <w:ind w:left="6403" w:right="6403" w:hanging="180"/>
      </w:pPr>
    </w:lvl>
  </w:abstractNum>
  <w:abstractNum w:abstractNumId="15" w15:restartNumberingAfterBreak="0">
    <w:nsid w:val="63115B20"/>
    <w:multiLevelType w:val="hybridMultilevel"/>
    <w:tmpl w:val="EBCC736E"/>
    <w:lvl w:ilvl="0" w:tplc="C566941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961FAC"/>
    <w:multiLevelType w:val="hybridMultilevel"/>
    <w:tmpl w:val="6EDC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E4C95"/>
    <w:multiLevelType w:val="hybridMultilevel"/>
    <w:tmpl w:val="75FE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B6B61"/>
    <w:multiLevelType w:val="hybridMultilevel"/>
    <w:tmpl w:val="769E252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63B94"/>
    <w:multiLevelType w:val="hybridMultilevel"/>
    <w:tmpl w:val="BA84DF30"/>
    <w:lvl w:ilvl="0" w:tplc="C4C0A192">
      <w:start w:val="1"/>
      <w:numFmt w:val="irohaFullWidth"/>
      <w:lvlText w:val=""/>
      <w:lvlJc w:val="left"/>
      <w:pPr>
        <w:tabs>
          <w:tab w:val="num" w:pos="719"/>
        </w:tabs>
        <w:ind w:left="719" w:right="719" w:hanging="360"/>
      </w:pPr>
      <w:rPr>
        <w:rFonts w:ascii="Symbol" w:hAnsi="Symbol" w:hint="default"/>
      </w:rPr>
    </w:lvl>
    <w:lvl w:ilvl="1" w:tplc="D17C0FFE" w:tentative="1">
      <w:start w:val="1"/>
      <w:numFmt w:val="irohaFullWidth"/>
      <w:lvlText w:val="o"/>
      <w:lvlJc w:val="left"/>
      <w:pPr>
        <w:tabs>
          <w:tab w:val="num" w:pos="1439"/>
        </w:tabs>
        <w:ind w:left="1439" w:right="1439" w:hanging="360"/>
      </w:pPr>
      <w:rPr>
        <w:rFonts w:ascii="Courier New" w:hAnsi="Courier New" w:hint="default"/>
      </w:rPr>
    </w:lvl>
    <w:lvl w:ilvl="2" w:tplc="CC488386" w:tentative="1">
      <w:start w:val="1"/>
      <w:numFmt w:val="irohaFullWidth"/>
      <w:lvlText w:val=""/>
      <w:lvlJc w:val="left"/>
      <w:pPr>
        <w:tabs>
          <w:tab w:val="num" w:pos="2159"/>
        </w:tabs>
        <w:ind w:left="2159" w:right="2159" w:hanging="360"/>
      </w:pPr>
      <w:rPr>
        <w:rFonts w:ascii="Wingdings" w:hAnsi="Wingdings" w:hint="default"/>
      </w:rPr>
    </w:lvl>
    <w:lvl w:ilvl="3" w:tplc="4224F43A" w:tentative="1">
      <w:start w:val="1"/>
      <w:numFmt w:val="irohaFullWidth"/>
      <w:lvlText w:val=""/>
      <w:lvlJc w:val="left"/>
      <w:pPr>
        <w:tabs>
          <w:tab w:val="num" w:pos="2879"/>
        </w:tabs>
        <w:ind w:left="2879" w:right="2879" w:hanging="360"/>
      </w:pPr>
      <w:rPr>
        <w:rFonts w:ascii="Symbol" w:hAnsi="Symbol" w:hint="default"/>
      </w:rPr>
    </w:lvl>
    <w:lvl w:ilvl="4" w:tplc="0B8C7DE6" w:tentative="1">
      <w:start w:val="1"/>
      <w:numFmt w:val="irohaFullWidth"/>
      <w:lvlText w:val="o"/>
      <w:lvlJc w:val="left"/>
      <w:pPr>
        <w:tabs>
          <w:tab w:val="num" w:pos="3599"/>
        </w:tabs>
        <w:ind w:left="3599" w:right="3599" w:hanging="360"/>
      </w:pPr>
      <w:rPr>
        <w:rFonts w:ascii="Courier New" w:hAnsi="Courier New" w:hint="default"/>
      </w:rPr>
    </w:lvl>
    <w:lvl w:ilvl="5" w:tplc="4ACA7CFE" w:tentative="1">
      <w:start w:val="1"/>
      <w:numFmt w:val="irohaFullWidth"/>
      <w:lvlText w:val=""/>
      <w:lvlJc w:val="left"/>
      <w:pPr>
        <w:tabs>
          <w:tab w:val="num" w:pos="4319"/>
        </w:tabs>
        <w:ind w:left="4319" w:right="4319" w:hanging="360"/>
      </w:pPr>
      <w:rPr>
        <w:rFonts w:ascii="Wingdings" w:hAnsi="Wingdings" w:hint="default"/>
      </w:rPr>
    </w:lvl>
    <w:lvl w:ilvl="6" w:tplc="C28C1664" w:tentative="1">
      <w:start w:val="1"/>
      <w:numFmt w:val="irohaFullWidth"/>
      <w:lvlText w:val=""/>
      <w:lvlJc w:val="left"/>
      <w:pPr>
        <w:tabs>
          <w:tab w:val="num" w:pos="5039"/>
        </w:tabs>
        <w:ind w:left="5039" w:right="5039" w:hanging="360"/>
      </w:pPr>
      <w:rPr>
        <w:rFonts w:ascii="Symbol" w:hAnsi="Symbol" w:hint="default"/>
      </w:rPr>
    </w:lvl>
    <w:lvl w:ilvl="7" w:tplc="421A6660" w:tentative="1">
      <w:start w:val="1"/>
      <w:numFmt w:val="irohaFullWidth"/>
      <w:lvlText w:val="o"/>
      <w:lvlJc w:val="left"/>
      <w:pPr>
        <w:tabs>
          <w:tab w:val="num" w:pos="5759"/>
        </w:tabs>
        <w:ind w:left="5759" w:right="5759" w:hanging="360"/>
      </w:pPr>
      <w:rPr>
        <w:rFonts w:ascii="Courier New" w:hAnsi="Courier New" w:hint="default"/>
      </w:rPr>
    </w:lvl>
    <w:lvl w:ilvl="8" w:tplc="046E2EBC" w:tentative="1">
      <w:start w:val="1"/>
      <w:numFmt w:val="irohaFullWidth"/>
      <w:lvlText w:val=""/>
      <w:lvlJc w:val="left"/>
      <w:pPr>
        <w:tabs>
          <w:tab w:val="num" w:pos="6479"/>
        </w:tabs>
        <w:ind w:left="6479" w:right="647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9"/>
  </w:num>
  <w:num w:numId="4">
    <w:abstractNumId w:val="8"/>
  </w:num>
  <w:num w:numId="5">
    <w:abstractNumId w:val="2"/>
  </w:num>
  <w:num w:numId="6">
    <w:abstractNumId w:val="12"/>
  </w:num>
  <w:num w:numId="7">
    <w:abstractNumId w:val="18"/>
  </w:num>
  <w:num w:numId="8">
    <w:abstractNumId w:val="0"/>
  </w:num>
  <w:num w:numId="9">
    <w:abstractNumId w:val="15"/>
  </w:num>
  <w:num w:numId="10">
    <w:abstractNumId w:val="11"/>
  </w:num>
  <w:num w:numId="11">
    <w:abstractNumId w:val="13"/>
  </w:num>
  <w:num w:numId="12">
    <w:abstractNumId w:val="5"/>
  </w:num>
  <w:num w:numId="13">
    <w:abstractNumId w:val="6"/>
  </w:num>
  <w:num w:numId="14">
    <w:abstractNumId w:val="10"/>
  </w:num>
  <w:num w:numId="15">
    <w:abstractNumId w:val="9"/>
  </w:num>
  <w:num w:numId="16">
    <w:abstractNumId w:val="4"/>
  </w:num>
  <w:num w:numId="17">
    <w:abstractNumId w:val="16"/>
  </w:num>
  <w:num w:numId="18">
    <w:abstractNumId w:val="17"/>
  </w:num>
  <w:num w:numId="19">
    <w:abstractNumId w:val="3"/>
  </w:num>
  <w:num w:numId="2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chocken Shimon">
    <w15:presenceInfo w15:providerId="AD" w15:userId="S::schocken@idc.ac.il::3d40eb58-e978-4904-a2f6-1b15600008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CA6"/>
    <w:rsid w:val="000021BC"/>
    <w:rsid w:val="00002466"/>
    <w:rsid w:val="00003A33"/>
    <w:rsid w:val="000051AF"/>
    <w:rsid w:val="00010BF5"/>
    <w:rsid w:val="00014BFF"/>
    <w:rsid w:val="00016B62"/>
    <w:rsid w:val="00025133"/>
    <w:rsid w:val="000267F6"/>
    <w:rsid w:val="00030145"/>
    <w:rsid w:val="000301C6"/>
    <w:rsid w:val="00042811"/>
    <w:rsid w:val="00053A80"/>
    <w:rsid w:val="000572C3"/>
    <w:rsid w:val="000622A2"/>
    <w:rsid w:val="000643D6"/>
    <w:rsid w:val="00075E78"/>
    <w:rsid w:val="00077374"/>
    <w:rsid w:val="00081509"/>
    <w:rsid w:val="00083888"/>
    <w:rsid w:val="000867DE"/>
    <w:rsid w:val="00087222"/>
    <w:rsid w:val="000B3BCE"/>
    <w:rsid w:val="000B3CE4"/>
    <w:rsid w:val="000B3F9B"/>
    <w:rsid w:val="000C7A9A"/>
    <w:rsid w:val="000D4D96"/>
    <w:rsid w:val="000E7738"/>
    <w:rsid w:val="000F16DB"/>
    <w:rsid w:val="000F46A6"/>
    <w:rsid w:val="000F69C5"/>
    <w:rsid w:val="000F6B57"/>
    <w:rsid w:val="000F7549"/>
    <w:rsid w:val="000F761A"/>
    <w:rsid w:val="0010732D"/>
    <w:rsid w:val="00112EE7"/>
    <w:rsid w:val="001141D9"/>
    <w:rsid w:val="0011490D"/>
    <w:rsid w:val="00116408"/>
    <w:rsid w:val="00116627"/>
    <w:rsid w:val="001244DD"/>
    <w:rsid w:val="00136BD3"/>
    <w:rsid w:val="0014292D"/>
    <w:rsid w:val="00143E6B"/>
    <w:rsid w:val="00146E8C"/>
    <w:rsid w:val="0015364A"/>
    <w:rsid w:val="00161C61"/>
    <w:rsid w:val="00161FD4"/>
    <w:rsid w:val="00177F0C"/>
    <w:rsid w:val="00181204"/>
    <w:rsid w:val="00184A24"/>
    <w:rsid w:val="00184F94"/>
    <w:rsid w:val="00185723"/>
    <w:rsid w:val="00193EE7"/>
    <w:rsid w:val="0019622E"/>
    <w:rsid w:val="00197672"/>
    <w:rsid w:val="001A6394"/>
    <w:rsid w:val="001B0E35"/>
    <w:rsid w:val="001B38B3"/>
    <w:rsid w:val="001B3E74"/>
    <w:rsid w:val="001B7170"/>
    <w:rsid w:val="001C1CEB"/>
    <w:rsid w:val="001C69ED"/>
    <w:rsid w:val="001D11D2"/>
    <w:rsid w:val="001D325B"/>
    <w:rsid w:val="001D4E9A"/>
    <w:rsid w:val="002152F5"/>
    <w:rsid w:val="00225137"/>
    <w:rsid w:val="00225465"/>
    <w:rsid w:val="00230738"/>
    <w:rsid w:val="00233E1B"/>
    <w:rsid w:val="00236FD0"/>
    <w:rsid w:val="002410B7"/>
    <w:rsid w:val="00255495"/>
    <w:rsid w:val="0025666D"/>
    <w:rsid w:val="002609D8"/>
    <w:rsid w:val="0026791F"/>
    <w:rsid w:val="00272D69"/>
    <w:rsid w:val="00281912"/>
    <w:rsid w:val="00286115"/>
    <w:rsid w:val="002902D4"/>
    <w:rsid w:val="0029032D"/>
    <w:rsid w:val="002939AC"/>
    <w:rsid w:val="002B527A"/>
    <w:rsid w:val="002B6D58"/>
    <w:rsid w:val="002C0A23"/>
    <w:rsid w:val="002C5E35"/>
    <w:rsid w:val="002D423D"/>
    <w:rsid w:val="002D5224"/>
    <w:rsid w:val="002D6E5F"/>
    <w:rsid w:val="002D7C7E"/>
    <w:rsid w:val="002E0B5A"/>
    <w:rsid w:val="002E470F"/>
    <w:rsid w:val="002E57A0"/>
    <w:rsid w:val="002F1EC4"/>
    <w:rsid w:val="002F290F"/>
    <w:rsid w:val="002F3ED5"/>
    <w:rsid w:val="002F4713"/>
    <w:rsid w:val="002F4DAA"/>
    <w:rsid w:val="00303161"/>
    <w:rsid w:val="00303BA2"/>
    <w:rsid w:val="0030637C"/>
    <w:rsid w:val="003103B5"/>
    <w:rsid w:val="00312CFA"/>
    <w:rsid w:val="00316025"/>
    <w:rsid w:val="00320193"/>
    <w:rsid w:val="0032506A"/>
    <w:rsid w:val="0032561C"/>
    <w:rsid w:val="00335A87"/>
    <w:rsid w:val="003364F3"/>
    <w:rsid w:val="003468EA"/>
    <w:rsid w:val="003566BB"/>
    <w:rsid w:val="00360F1D"/>
    <w:rsid w:val="003717DA"/>
    <w:rsid w:val="00375A71"/>
    <w:rsid w:val="003779A0"/>
    <w:rsid w:val="00384178"/>
    <w:rsid w:val="00384EE4"/>
    <w:rsid w:val="00385931"/>
    <w:rsid w:val="0039562B"/>
    <w:rsid w:val="003A1EDB"/>
    <w:rsid w:val="003A3BDD"/>
    <w:rsid w:val="003B4A07"/>
    <w:rsid w:val="003B6D55"/>
    <w:rsid w:val="003C2EC0"/>
    <w:rsid w:val="003C321E"/>
    <w:rsid w:val="003C3859"/>
    <w:rsid w:val="003C49E0"/>
    <w:rsid w:val="003D11CE"/>
    <w:rsid w:val="003D1947"/>
    <w:rsid w:val="003D2328"/>
    <w:rsid w:val="003E2B7C"/>
    <w:rsid w:val="003F3C9E"/>
    <w:rsid w:val="004025BC"/>
    <w:rsid w:val="00403CE0"/>
    <w:rsid w:val="004058BB"/>
    <w:rsid w:val="00406706"/>
    <w:rsid w:val="00406772"/>
    <w:rsid w:val="0040776E"/>
    <w:rsid w:val="00427EE2"/>
    <w:rsid w:val="00430CCB"/>
    <w:rsid w:val="004316A2"/>
    <w:rsid w:val="00436A80"/>
    <w:rsid w:val="0043763D"/>
    <w:rsid w:val="00437CF7"/>
    <w:rsid w:val="004416FC"/>
    <w:rsid w:val="00441C75"/>
    <w:rsid w:val="004435F2"/>
    <w:rsid w:val="00457734"/>
    <w:rsid w:val="00457F73"/>
    <w:rsid w:val="00463BF2"/>
    <w:rsid w:val="00465EDC"/>
    <w:rsid w:val="004678A9"/>
    <w:rsid w:val="00471BB6"/>
    <w:rsid w:val="00474E6D"/>
    <w:rsid w:val="00475102"/>
    <w:rsid w:val="00476020"/>
    <w:rsid w:val="0047723E"/>
    <w:rsid w:val="004808AD"/>
    <w:rsid w:val="00480907"/>
    <w:rsid w:val="00487520"/>
    <w:rsid w:val="00492E63"/>
    <w:rsid w:val="00493758"/>
    <w:rsid w:val="0049556B"/>
    <w:rsid w:val="0049585A"/>
    <w:rsid w:val="00497AC5"/>
    <w:rsid w:val="004A6398"/>
    <w:rsid w:val="004B137D"/>
    <w:rsid w:val="004B2A99"/>
    <w:rsid w:val="004B7F21"/>
    <w:rsid w:val="004C6F77"/>
    <w:rsid w:val="004C7A04"/>
    <w:rsid w:val="004E4F92"/>
    <w:rsid w:val="004E6D09"/>
    <w:rsid w:val="004F5B12"/>
    <w:rsid w:val="004F6C1D"/>
    <w:rsid w:val="00501EC0"/>
    <w:rsid w:val="00503DB0"/>
    <w:rsid w:val="00506C2B"/>
    <w:rsid w:val="00511BE7"/>
    <w:rsid w:val="005121F0"/>
    <w:rsid w:val="00514141"/>
    <w:rsid w:val="00516ADB"/>
    <w:rsid w:val="00517581"/>
    <w:rsid w:val="00530DA4"/>
    <w:rsid w:val="00532129"/>
    <w:rsid w:val="00532E5F"/>
    <w:rsid w:val="005357A5"/>
    <w:rsid w:val="00541E7A"/>
    <w:rsid w:val="00543822"/>
    <w:rsid w:val="005472AD"/>
    <w:rsid w:val="00547997"/>
    <w:rsid w:val="005543E2"/>
    <w:rsid w:val="0055633A"/>
    <w:rsid w:val="005615DE"/>
    <w:rsid w:val="00562D02"/>
    <w:rsid w:val="00571330"/>
    <w:rsid w:val="005716F3"/>
    <w:rsid w:val="00572044"/>
    <w:rsid w:val="0059256D"/>
    <w:rsid w:val="005933B6"/>
    <w:rsid w:val="00595F33"/>
    <w:rsid w:val="00596B55"/>
    <w:rsid w:val="005A070A"/>
    <w:rsid w:val="005B2B33"/>
    <w:rsid w:val="005B339A"/>
    <w:rsid w:val="005B3D33"/>
    <w:rsid w:val="005C40AB"/>
    <w:rsid w:val="005C54E1"/>
    <w:rsid w:val="005D37F4"/>
    <w:rsid w:val="005D3E55"/>
    <w:rsid w:val="005D6B1D"/>
    <w:rsid w:val="005E053F"/>
    <w:rsid w:val="005F691A"/>
    <w:rsid w:val="005F7694"/>
    <w:rsid w:val="00601BA6"/>
    <w:rsid w:val="00602CBA"/>
    <w:rsid w:val="006053A0"/>
    <w:rsid w:val="00612474"/>
    <w:rsid w:val="00613125"/>
    <w:rsid w:val="00620936"/>
    <w:rsid w:val="0062797F"/>
    <w:rsid w:val="00627AF7"/>
    <w:rsid w:val="00630560"/>
    <w:rsid w:val="00635ACC"/>
    <w:rsid w:val="006379AD"/>
    <w:rsid w:val="00637A51"/>
    <w:rsid w:val="00647585"/>
    <w:rsid w:val="00651EE7"/>
    <w:rsid w:val="006545FD"/>
    <w:rsid w:val="0065590A"/>
    <w:rsid w:val="0066590D"/>
    <w:rsid w:val="00671BDB"/>
    <w:rsid w:val="00672133"/>
    <w:rsid w:val="006725A3"/>
    <w:rsid w:val="00685978"/>
    <w:rsid w:val="00686F6E"/>
    <w:rsid w:val="00687814"/>
    <w:rsid w:val="00693583"/>
    <w:rsid w:val="006A40E0"/>
    <w:rsid w:val="006A45C8"/>
    <w:rsid w:val="006A6383"/>
    <w:rsid w:val="006C0342"/>
    <w:rsid w:val="006C2765"/>
    <w:rsid w:val="006C5888"/>
    <w:rsid w:val="006D185A"/>
    <w:rsid w:val="006D18C6"/>
    <w:rsid w:val="006D2F3F"/>
    <w:rsid w:val="006D7EA7"/>
    <w:rsid w:val="006E3408"/>
    <w:rsid w:val="006F0180"/>
    <w:rsid w:val="006F1DA9"/>
    <w:rsid w:val="006F50F7"/>
    <w:rsid w:val="007042A9"/>
    <w:rsid w:val="007043D8"/>
    <w:rsid w:val="0070541E"/>
    <w:rsid w:val="00707083"/>
    <w:rsid w:val="00710A37"/>
    <w:rsid w:val="00725ACB"/>
    <w:rsid w:val="00730389"/>
    <w:rsid w:val="00730728"/>
    <w:rsid w:val="00731D0F"/>
    <w:rsid w:val="007514BA"/>
    <w:rsid w:val="00754F59"/>
    <w:rsid w:val="007625CC"/>
    <w:rsid w:val="00765A37"/>
    <w:rsid w:val="0077527F"/>
    <w:rsid w:val="00782FDC"/>
    <w:rsid w:val="00783DE7"/>
    <w:rsid w:val="00796236"/>
    <w:rsid w:val="007A7730"/>
    <w:rsid w:val="007A7E57"/>
    <w:rsid w:val="007B3EFE"/>
    <w:rsid w:val="007B679B"/>
    <w:rsid w:val="007D284A"/>
    <w:rsid w:val="007D2B53"/>
    <w:rsid w:val="007D73C1"/>
    <w:rsid w:val="007D7F84"/>
    <w:rsid w:val="007E10EB"/>
    <w:rsid w:val="007F78C7"/>
    <w:rsid w:val="008037D6"/>
    <w:rsid w:val="008040B0"/>
    <w:rsid w:val="00806273"/>
    <w:rsid w:val="00812072"/>
    <w:rsid w:val="0081282C"/>
    <w:rsid w:val="00813BA1"/>
    <w:rsid w:val="008144A3"/>
    <w:rsid w:val="008266D2"/>
    <w:rsid w:val="00831333"/>
    <w:rsid w:val="00831892"/>
    <w:rsid w:val="00840BBE"/>
    <w:rsid w:val="0084581F"/>
    <w:rsid w:val="008461C7"/>
    <w:rsid w:val="00847F3D"/>
    <w:rsid w:val="00851374"/>
    <w:rsid w:val="008553BC"/>
    <w:rsid w:val="00862197"/>
    <w:rsid w:val="008628C6"/>
    <w:rsid w:val="008633FE"/>
    <w:rsid w:val="00863AEC"/>
    <w:rsid w:val="00871289"/>
    <w:rsid w:val="00876731"/>
    <w:rsid w:val="00881C65"/>
    <w:rsid w:val="00882D8E"/>
    <w:rsid w:val="00886C75"/>
    <w:rsid w:val="00891123"/>
    <w:rsid w:val="008948A5"/>
    <w:rsid w:val="00897CE3"/>
    <w:rsid w:val="008A762E"/>
    <w:rsid w:val="008C1F08"/>
    <w:rsid w:val="008C4FD2"/>
    <w:rsid w:val="008C5251"/>
    <w:rsid w:val="008C5F49"/>
    <w:rsid w:val="008D00B5"/>
    <w:rsid w:val="008D1152"/>
    <w:rsid w:val="008D122E"/>
    <w:rsid w:val="008D2C88"/>
    <w:rsid w:val="008E0DDB"/>
    <w:rsid w:val="008E48B7"/>
    <w:rsid w:val="008E6B05"/>
    <w:rsid w:val="008F4B3D"/>
    <w:rsid w:val="008F750A"/>
    <w:rsid w:val="0090500A"/>
    <w:rsid w:val="00914DAF"/>
    <w:rsid w:val="00914F3F"/>
    <w:rsid w:val="0093292B"/>
    <w:rsid w:val="00934CB4"/>
    <w:rsid w:val="00936708"/>
    <w:rsid w:val="00945DE1"/>
    <w:rsid w:val="00954412"/>
    <w:rsid w:val="009558D8"/>
    <w:rsid w:val="00961553"/>
    <w:rsid w:val="00961F72"/>
    <w:rsid w:val="00962C98"/>
    <w:rsid w:val="0097044E"/>
    <w:rsid w:val="00976556"/>
    <w:rsid w:val="009776B7"/>
    <w:rsid w:val="00982E99"/>
    <w:rsid w:val="00992C11"/>
    <w:rsid w:val="00993075"/>
    <w:rsid w:val="009942DF"/>
    <w:rsid w:val="009951FA"/>
    <w:rsid w:val="009951FD"/>
    <w:rsid w:val="009A0BEF"/>
    <w:rsid w:val="009B2307"/>
    <w:rsid w:val="009B2EE5"/>
    <w:rsid w:val="009B6B67"/>
    <w:rsid w:val="009B6E6D"/>
    <w:rsid w:val="009C44D9"/>
    <w:rsid w:val="009D2D1C"/>
    <w:rsid w:val="009D7E2C"/>
    <w:rsid w:val="009E2BFB"/>
    <w:rsid w:val="009F274E"/>
    <w:rsid w:val="009F6683"/>
    <w:rsid w:val="00A052CC"/>
    <w:rsid w:val="00A1092D"/>
    <w:rsid w:val="00A14D7F"/>
    <w:rsid w:val="00A15F21"/>
    <w:rsid w:val="00A24B86"/>
    <w:rsid w:val="00A26B6E"/>
    <w:rsid w:val="00A33B9D"/>
    <w:rsid w:val="00A35746"/>
    <w:rsid w:val="00A36909"/>
    <w:rsid w:val="00A3720B"/>
    <w:rsid w:val="00A3739B"/>
    <w:rsid w:val="00A375F7"/>
    <w:rsid w:val="00A37924"/>
    <w:rsid w:val="00A37B61"/>
    <w:rsid w:val="00A37DD6"/>
    <w:rsid w:val="00A409AB"/>
    <w:rsid w:val="00A430D9"/>
    <w:rsid w:val="00A46279"/>
    <w:rsid w:val="00A5091A"/>
    <w:rsid w:val="00A52514"/>
    <w:rsid w:val="00A55D82"/>
    <w:rsid w:val="00A60427"/>
    <w:rsid w:val="00A72F5F"/>
    <w:rsid w:val="00A746E5"/>
    <w:rsid w:val="00A75DD8"/>
    <w:rsid w:val="00A7742A"/>
    <w:rsid w:val="00A814D8"/>
    <w:rsid w:val="00A86CA0"/>
    <w:rsid w:val="00A953A7"/>
    <w:rsid w:val="00A9628F"/>
    <w:rsid w:val="00A96EA0"/>
    <w:rsid w:val="00AA67E6"/>
    <w:rsid w:val="00AA6F5D"/>
    <w:rsid w:val="00AB0F33"/>
    <w:rsid w:val="00AB3396"/>
    <w:rsid w:val="00AB7940"/>
    <w:rsid w:val="00AD6625"/>
    <w:rsid w:val="00AE0EEA"/>
    <w:rsid w:val="00AE237B"/>
    <w:rsid w:val="00AE3F31"/>
    <w:rsid w:val="00AF43E0"/>
    <w:rsid w:val="00AF62D5"/>
    <w:rsid w:val="00AF6528"/>
    <w:rsid w:val="00B02A06"/>
    <w:rsid w:val="00B0456A"/>
    <w:rsid w:val="00B06E2D"/>
    <w:rsid w:val="00B10451"/>
    <w:rsid w:val="00B146C2"/>
    <w:rsid w:val="00B14E87"/>
    <w:rsid w:val="00B22F0E"/>
    <w:rsid w:val="00B30381"/>
    <w:rsid w:val="00B310F5"/>
    <w:rsid w:val="00B458F9"/>
    <w:rsid w:val="00B47294"/>
    <w:rsid w:val="00B50BC8"/>
    <w:rsid w:val="00B516B6"/>
    <w:rsid w:val="00B6641C"/>
    <w:rsid w:val="00B70E30"/>
    <w:rsid w:val="00B713C6"/>
    <w:rsid w:val="00B77C77"/>
    <w:rsid w:val="00B826CD"/>
    <w:rsid w:val="00B83AD2"/>
    <w:rsid w:val="00B87249"/>
    <w:rsid w:val="00B916B9"/>
    <w:rsid w:val="00B94750"/>
    <w:rsid w:val="00B95DF1"/>
    <w:rsid w:val="00B97078"/>
    <w:rsid w:val="00BB5603"/>
    <w:rsid w:val="00BB64B0"/>
    <w:rsid w:val="00BB69A1"/>
    <w:rsid w:val="00BC03E9"/>
    <w:rsid w:val="00BC1EF9"/>
    <w:rsid w:val="00BC7B73"/>
    <w:rsid w:val="00BD3210"/>
    <w:rsid w:val="00BF0546"/>
    <w:rsid w:val="00BF1DBC"/>
    <w:rsid w:val="00C00BCD"/>
    <w:rsid w:val="00C02874"/>
    <w:rsid w:val="00C04931"/>
    <w:rsid w:val="00C16428"/>
    <w:rsid w:val="00C17092"/>
    <w:rsid w:val="00C34F8B"/>
    <w:rsid w:val="00C35E8C"/>
    <w:rsid w:val="00C52417"/>
    <w:rsid w:val="00C53679"/>
    <w:rsid w:val="00C55C6B"/>
    <w:rsid w:val="00C647F9"/>
    <w:rsid w:val="00C6634D"/>
    <w:rsid w:val="00C802AF"/>
    <w:rsid w:val="00C844D6"/>
    <w:rsid w:val="00C92EB6"/>
    <w:rsid w:val="00C95005"/>
    <w:rsid w:val="00CA107E"/>
    <w:rsid w:val="00CA27AC"/>
    <w:rsid w:val="00CB1165"/>
    <w:rsid w:val="00CB54FA"/>
    <w:rsid w:val="00CC1A1F"/>
    <w:rsid w:val="00CC421C"/>
    <w:rsid w:val="00CC4495"/>
    <w:rsid w:val="00CD115F"/>
    <w:rsid w:val="00CD222A"/>
    <w:rsid w:val="00CD2E37"/>
    <w:rsid w:val="00CD7CA6"/>
    <w:rsid w:val="00CF0FDE"/>
    <w:rsid w:val="00D00008"/>
    <w:rsid w:val="00D04751"/>
    <w:rsid w:val="00D11E8C"/>
    <w:rsid w:val="00D12AB2"/>
    <w:rsid w:val="00D146D8"/>
    <w:rsid w:val="00D275A0"/>
    <w:rsid w:val="00D3096E"/>
    <w:rsid w:val="00D32EA7"/>
    <w:rsid w:val="00D35C9F"/>
    <w:rsid w:val="00D36BC0"/>
    <w:rsid w:val="00D408DC"/>
    <w:rsid w:val="00D47363"/>
    <w:rsid w:val="00D527E0"/>
    <w:rsid w:val="00D54C63"/>
    <w:rsid w:val="00D60297"/>
    <w:rsid w:val="00D63908"/>
    <w:rsid w:val="00D63A74"/>
    <w:rsid w:val="00D66A93"/>
    <w:rsid w:val="00D679F9"/>
    <w:rsid w:val="00D75F0C"/>
    <w:rsid w:val="00D82644"/>
    <w:rsid w:val="00D85557"/>
    <w:rsid w:val="00D92836"/>
    <w:rsid w:val="00D92E37"/>
    <w:rsid w:val="00D97484"/>
    <w:rsid w:val="00DA1C15"/>
    <w:rsid w:val="00DA5C07"/>
    <w:rsid w:val="00DA688F"/>
    <w:rsid w:val="00DB159B"/>
    <w:rsid w:val="00DB5B7C"/>
    <w:rsid w:val="00DC14BE"/>
    <w:rsid w:val="00DC46CA"/>
    <w:rsid w:val="00DC5598"/>
    <w:rsid w:val="00DD0CC9"/>
    <w:rsid w:val="00DD0CE8"/>
    <w:rsid w:val="00DD5003"/>
    <w:rsid w:val="00DE0A9E"/>
    <w:rsid w:val="00DE3706"/>
    <w:rsid w:val="00E052ED"/>
    <w:rsid w:val="00E07F16"/>
    <w:rsid w:val="00E17E39"/>
    <w:rsid w:val="00E207F6"/>
    <w:rsid w:val="00E24E54"/>
    <w:rsid w:val="00E32324"/>
    <w:rsid w:val="00E4165C"/>
    <w:rsid w:val="00E4218A"/>
    <w:rsid w:val="00E423C0"/>
    <w:rsid w:val="00E44725"/>
    <w:rsid w:val="00E4607E"/>
    <w:rsid w:val="00E5017C"/>
    <w:rsid w:val="00E543B0"/>
    <w:rsid w:val="00E60075"/>
    <w:rsid w:val="00E6192D"/>
    <w:rsid w:val="00E6439A"/>
    <w:rsid w:val="00E644EF"/>
    <w:rsid w:val="00E7018C"/>
    <w:rsid w:val="00E7115C"/>
    <w:rsid w:val="00E75037"/>
    <w:rsid w:val="00E81A2F"/>
    <w:rsid w:val="00E826B5"/>
    <w:rsid w:val="00E837E3"/>
    <w:rsid w:val="00E858AB"/>
    <w:rsid w:val="00E9271B"/>
    <w:rsid w:val="00E94370"/>
    <w:rsid w:val="00EA4502"/>
    <w:rsid w:val="00EB2FCD"/>
    <w:rsid w:val="00EC01E1"/>
    <w:rsid w:val="00EC628D"/>
    <w:rsid w:val="00ED250B"/>
    <w:rsid w:val="00ED3FCD"/>
    <w:rsid w:val="00ED74E5"/>
    <w:rsid w:val="00EE18D2"/>
    <w:rsid w:val="00EE1A06"/>
    <w:rsid w:val="00EE3125"/>
    <w:rsid w:val="00EE5F4E"/>
    <w:rsid w:val="00EF1492"/>
    <w:rsid w:val="00EF46F2"/>
    <w:rsid w:val="00EF5C21"/>
    <w:rsid w:val="00F13202"/>
    <w:rsid w:val="00F16FAF"/>
    <w:rsid w:val="00F254CA"/>
    <w:rsid w:val="00F26A38"/>
    <w:rsid w:val="00F27099"/>
    <w:rsid w:val="00F32E41"/>
    <w:rsid w:val="00F40D7B"/>
    <w:rsid w:val="00F42DE7"/>
    <w:rsid w:val="00F46D54"/>
    <w:rsid w:val="00F511C2"/>
    <w:rsid w:val="00F55364"/>
    <w:rsid w:val="00F557ED"/>
    <w:rsid w:val="00F57551"/>
    <w:rsid w:val="00F61AC0"/>
    <w:rsid w:val="00F6228C"/>
    <w:rsid w:val="00F64092"/>
    <w:rsid w:val="00F73AC3"/>
    <w:rsid w:val="00F7436B"/>
    <w:rsid w:val="00F75849"/>
    <w:rsid w:val="00F8003D"/>
    <w:rsid w:val="00F82F0C"/>
    <w:rsid w:val="00F855CB"/>
    <w:rsid w:val="00F86F2F"/>
    <w:rsid w:val="00F9500A"/>
    <w:rsid w:val="00F965CF"/>
    <w:rsid w:val="00FA3FC0"/>
    <w:rsid w:val="00FA5E71"/>
    <w:rsid w:val="00FA797C"/>
    <w:rsid w:val="00FB2E62"/>
    <w:rsid w:val="00FC242A"/>
    <w:rsid w:val="00FD1644"/>
    <w:rsid w:val="00FD29BB"/>
    <w:rsid w:val="00FD5715"/>
    <w:rsid w:val="00FE43C1"/>
    <w:rsid w:val="00FE4460"/>
    <w:rsid w:val="00FF4005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41E337"/>
  <w14:defaultImageDpi w14:val="300"/>
  <w15:chartTrackingRefBased/>
  <w15:docId w15:val="{BFB42807-75E2-490E-B49D-67C05774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Narkisim"/>
      <w:snapToGrid w:val="0"/>
      <w:sz w:val="22"/>
      <w:szCs w:val="26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ind w:right="-284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ind w:right="-284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bidi/>
      <w:spacing w:before="120"/>
      <w:outlineLvl w:val="4"/>
    </w:pPr>
    <w:rPr>
      <w:sz w:val="26"/>
    </w:rPr>
  </w:style>
  <w:style w:type="paragraph" w:styleId="Heading6">
    <w:name w:val="heading 6"/>
    <w:basedOn w:val="Normal"/>
    <w:next w:val="Normal"/>
    <w:qFormat/>
    <w:pPr>
      <w:keepNext/>
      <w:bidi/>
      <w:jc w:val="both"/>
      <w:outlineLvl w:val="5"/>
    </w:pPr>
  </w:style>
  <w:style w:type="paragraph" w:styleId="Heading7">
    <w:name w:val="heading 7"/>
    <w:basedOn w:val="Normal"/>
    <w:next w:val="Normal"/>
    <w:qFormat/>
    <w:pPr>
      <w:keepNext/>
      <w:bidi/>
      <w:ind w:right="435"/>
      <w:outlineLvl w:val="6"/>
    </w:pPr>
    <w:rPr>
      <w:rFonts w:hAnsi="Times New Roman"/>
    </w:rPr>
  </w:style>
  <w:style w:type="paragraph" w:styleId="Heading8">
    <w:name w:val="heading 8"/>
    <w:basedOn w:val="Normal"/>
    <w:next w:val="Normal"/>
    <w:qFormat/>
    <w:pPr>
      <w:keepNext/>
      <w:tabs>
        <w:tab w:val="num" w:pos="435"/>
      </w:tabs>
      <w:bidi/>
      <w:ind w:left="435" w:right="435" w:hanging="435"/>
      <w:outlineLvl w:val="7"/>
    </w:pPr>
    <w:rPr>
      <w:rFonts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cs="Miriam"/>
    </w:rPr>
  </w:style>
  <w:style w:type="paragraph" w:styleId="FootnoteText">
    <w:name w:val="footnote text"/>
    <w:basedOn w:val="Normal"/>
    <w:semiHidden/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bidi/>
    </w:pPr>
    <w:rPr>
      <w:sz w:val="26"/>
    </w:rPr>
  </w:style>
  <w:style w:type="character" w:styleId="Hyperlink">
    <w:name w:val="Hyperlink"/>
    <w:rPr>
      <w:rFonts w:cs="Miriam"/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rsid w:val="002B527A"/>
    <w:pPr>
      <w:spacing w:before="100" w:beforeAutospacing="1" w:after="100" w:afterAutospacing="1"/>
    </w:pPr>
    <w:rPr>
      <w:rFonts w:ascii="Times New Roman" w:hAnsi="Times New Roman" w:cs="Times New Roman"/>
      <w:snapToGrid/>
      <w:sz w:val="24"/>
      <w:szCs w:val="24"/>
      <w:lang w:eastAsia="he-IL"/>
    </w:rPr>
  </w:style>
  <w:style w:type="character" w:styleId="HTMLCode">
    <w:name w:val="HTML Code"/>
    <w:rsid w:val="005D3E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qFormat/>
    <w:rsid w:val="005D3E55"/>
    <w:rPr>
      <w:b/>
      <w:bCs/>
    </w:rPr>
  </w:style>
  <w:style w:type="character" w:customStyle="1" w:styleId="apple-converted-space">
    <w:name w:val="apple-converted-space"/>
    <w:basedOn w:val="DefaultParagraphFont"/>
    <w:rsid w:val="005D3E55"/>
  </w:style>
  <w:style w:type="table" w:styleId="TableTheme">
    <w:name w:val="Table Theme"/>
    <w:basedOn w:val="TableNormal"/>
    <w:rsid w:val="005D3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1244DD"/>
    <w:pPr>
      <w:bidi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2D7C7E"/>
    <w:rPr>
      <w:rFonts w:ascii="Monaco" w:eastAsiaTheme="minorEastAsia" w:hAnsi="Monaco" w:cs="Times New Roman"/>
      <w:snapToGrid/>
      <w:color w:val="4F76CB"/>
      <w:sz w:val="23"/>
      <w:szCs w:val="23"/>
      <w:lang w:bidi="ar-SA"/>
    </w:rPr>
  </w:style>
  <w:style w:type="paragraph" w:styleId="ListParagraph">
    <w:name w:val="List Paragraph"/>
    <w:basedOn w:val="Normal"/>
    <w:uiPriority w:val="72"/>
    <w:qFormat/>
    <w:rsid w:val="00806273"/>
    <w:pPr>
      <w:ind w:left="720"/>
      <w:contextualSpacing/>
    </w:pPr>
  </w:style>
  <w:style w:type="character" w:customStyle="1" w:styleId="code">
    <w:name w:val="code"/>
    <w:basedOn w:val="DefaultParagraphFont"/>
    <w:uiPriority w:val="1"/>
    <w:qFormat/>
    <w:rsid w:val="00543822"/>
    <w:rPr>
      <w:rFonts w:ascii="Consolas" w:hAnsi="Consolas" w:cs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064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770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940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952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740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3961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9415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815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12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0300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9139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598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2792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140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3683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8460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8348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80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466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83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718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4795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89727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2499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518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6941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5257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3603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3191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561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203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2106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6234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4135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4143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7681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6496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0881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3793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0426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5784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0302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450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423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429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933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1415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926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1211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339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141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727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5687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5252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54770-882F-C849-AFEB-5988F158C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1_</vt:lpstr>
    </vt:vector>
  </TitlesOfParts>
  <Company>I S S</Company>
  <LinksUpToDate>false</LinksUpToDate>
  <CharactersWithSpaces>5333</CharactersWithSpaces>
  <SharedDoc>false</SharedDoc>
  <HLinks>
    <vt:vector size="54" baseType="variant">
      <vt:variant>
        <vt:i4>4718684</vt:i4>
      </vt:variant>
      <vt:variant>
        <vt:i4>24</vt:i4>
      </vt:variant>
      <vt:variant>
        <vt:i4>0</vt:i4>
      </vt:variant>
      <vt:variant>
        <vt:i4>5</vt:i4>
      </vt:variant>
      <vt:variant>
        <vt:lpwstr>http://docs.oracle.com/javase/7/docs/api/java/lang/Math.html</vt:lpwstr>
      </vt:variant>
      <vt:variant>
        <vt:lpwstr>sqrt(double)</vt:lpwstr>
      </vt:variant>
      <vt:variant>
        <vt:i4>5767171</vt:i4>
      </vt:variant>
      <vt:variant>
        <vt:i4>21</vt:i4>
      </vt:variant>
      <vt:variant>
        <vt:i4>0</vt:i4>
      </vt:variant>
      <vt:variant>
        <vt:i4>5</vt:i4>
      </vt:variant>
      <vt:variant>
        <vt:lpwstr>http://docs.oracle.com/javase/7/docs/api/java/lang/Math.html</vt:lpwstr>
      </vt:variant>
      <vt:variant>
        <vt:lpwstr>round(double)</vt:lpwstr>
      </vt:variant>
      <vt:variant>
        <vt:i4>5767238</vt:i4>
      </vt:variant>
      <vt:variant>
        <vt:i4>18</vt:i4>
      </vt:variant>
      <vt:variant>
        <vt:i4>0</vt:i4>
      </vt:variant>
      <vt:variant>
        <vt:i4>5</vt:i4>
      </vt:variant>
      <vt:variant>
        <vt:lpwstr>http://docs.oracle.com/javase/7/docs/api/java/lang/Math.html</vt:lpwstr>
      </vt:variant>
      <vt:variant>
        <vt:lpwstr>random()</vt:lpwstr>
      </vt:variant>
      <vt:variant>
        <vt:i4>4915204</vt:i4>
      </vt:variant>
      <vt:variant>
        <vt:i4>15</vt:i4>
      </vt:variant>
      <vt:variant>
        <vt:i4>0</vt:i4>
      </vt:variant>
      <vt:variant>
        <vt:i4>5</vt:i4>
      </vt:variant>
      <vt:variant>
        <vt:lpwstr>http://docs.oracle.com/javase/7/docs/api/java/lang/Math.html</vt:lpwstr>
      </vt:variant>
      <vt:variant>
        <vt:lpwstr>pow(double,%20double)</vt:lpwstr>
      </vt:variant>
      <vt:variant>
        <vt:i4>3473528</vt:i4>
      </vt:variant>
      <vt:variant>
        <vt:i4>12</vt:i4>
      </vt:variant>
      <vt:variant>
        <vt:i4>0</vt:i4>
      </vt:variant>
      <vt:variant>
        <vt:i4>5</vt:i4>
      </vt:variant>
      <vt:variant>
        <vt:lpwstr>http://docs.oracle.com/javase/7/docs/api/java/lang/Math.html</vt:lpwstr>
      </vt:variant>
      <vt:variant>
        <vt:lpwstr>min(int,%20int)</vt:lpwstr>
      </vt:variant>
      <vt:variant>
        <vt:i4>3997806</vt:i4>
      </vt:variant>
      <vt:variant>
        <vt:i4>9</vt:i4>
      </vt:variant>
      <vt:variant>
        <vt:i4>0</vt:i4>
      </vt:variant>
      <vt:variant>
        <vt:i4>5</vt:i4>
      </vt:variant>
      <vt:variant>
        <vt:lpwstr>http://docs.oracle.com/javase/7/docs/api/java/lang/Math.html</vt:lpwstr>
      </vt:variant>
      <vt:variant>
        <vt:lpwstr>max(int,%20int)</vt:lpwstr>
      </vt:variant>
      <vt:variant>
        <vt:i4>458843</vt:i4>
      </vt:variant>
      <vt:variant>
        <vt:i4>6</vt:i4>
      </vt:variant>
      <vt:variant>
        <vt:i4>0</vt:i4>
      </vt:variant>
      <vt:variant>
        <vt:i4>5</vt:i4>
      </vt:variant>
      <vt:variant>
        <vt:lpwstr>http://docs.oracle.com/javase/7/docs/api/java/lang/Math.html</vt:lpwstr>
      </vt:variant>
      <vt:variant>
        <vt:lpwstr>log10(double)</vt:lpwstr>
      </vt:variant>
      <vt:variant>
        <vt:i4>3539051</vt:i4>
      </vt:variant>
      <vt:variant>
        <vt:i4>3</vt:i4>
      </vt:variant>
      <vt:variant>
        <vt:i4>0</vt:i4>
      </vt:variant>
      <vt:variant>
        <vt:i4>5</vt:i4>
      </vt:variant>
      <vt:variant>
        <vt:lpwstr>http://docs.oracle.com/javase/7/docs/api/java/lang/Math.html</vt:lpwstr>
      </vt:variant>
      <vt:variant>
        <vt:lpwstr>log(double)</vt:lpwstr>
      </vt:variant>
      <vt:variant>
        <vt:i4>1310738</vt:i4>
      </vt:variant>
      <vt:variant>
        <vt:i4>0</vt:i4>
      </vt:variant>
      <vt:variant>
        <vt:i4>0</vt:i4>
      </vt:variant>
      <vt:variant>
        <vt:i4>5</vt:i4>
      </vt:variant>
      <vt:variant>
        <vt:lpwstr>http://docs.oracle.com/javase/7/docs/api/java/lang/Math.html</vt:lpwstr>
      </vt:variant>
      <vt:variant>
        <vt:lpwstr>abs(int)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1_</dc:title>
  <dc:subject/>
  <dc:creator>שמעון שחר</dc:creator>
  <cp:keywords/>
  <cp:lastModifiedBy>Schocken Shimon</cp:lastModifiedBy>
  <cp:revision>26</cp:revision>
  <cp:lastPrinted>2021-11-15T21:19:00Z</cp:lastPrinted>
  <dcterms:created xsi:type="dcterms:W3CDTF">2021-11-15T13:08:00Z</dcterms:created>
  <dcterms:modified xsi:type="dcterms:W3CDTF">2021-11-16T05:05:00Z</dcterms:modified>
</cp:coreProperties>
</file>