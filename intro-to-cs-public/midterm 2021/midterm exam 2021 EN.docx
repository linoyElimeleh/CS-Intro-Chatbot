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3E64" w14:textId="77777777" w:rsidR="00E9290F" w:rsidRDefault="00E9290F" w:rsidP="003109E9">
      <w:pPr>
        <w:bidi w:val="0"/>
        <w:spacing w:before="120"/>
        <w:jc w:val="center"/>
        <w:rPr>
          <w:rFonts w:cs="Times New Roman"/>
          <w:sz w:val="28"/>
          <w:szCs w:val="28"/>
        </w:rPr>
      </w:pPr>
    </w:p>
    <w:p w14:paraId="410083C8" w14:textId="77777777" w:rsidR="00E9290F" w:rsidRDefault="00E9290F" w:rsidP="00E9290F">
      <w:pPr>
        <w:bidi w:val="0"/>
        <w:spacing w:before="120"/>
        <w:jc w:val="center"/>
        <w:rPr>
          <w:rFonts w:cs="Times New Roman"/>
          <w:sz w:val="28"/>
          <w:szCs w:val="28"/>
        </w:rPr>
      </w:pPr>
    </w:p>
    <w:p w14:paraId="586C851D" w14:textId="397462D6" w:rsidR="006C79D8" w:rsidRDefault="00485AC8" w:rsidP="00E9290F">
      <w:pPr>
        <w:bidi w:val="0"/>
        <w:spacing w:before="120"/>
        <w:jc w:val="center"/>
        <w:rPr>
          <w:rFonts w:cs="Times New Roman"/>
          <w:sz w:val="28"/>
          <w:szCs w:val="28"/>
        </w:rPr>
      </w:pPr>
      <w:r>
        <w:rPr>
          <w:rFonts w:cs="Times New Roman"/>
          <w:sz w:val="28"/>
          <w:szCs w:val="28"/>
        </w:rPr>
        <w:t>Efi Arazi School of Computer Science</w:t>
      </w:r>
    </w:p>
    <w:p w14:paraId="563B8565" w14:textId="77777777" w:rsidR="006C79D8" w:rsidRDefault="00485AC8" w:rsidP="006C79D8">
      <w:pPr>
        <w:bidi w:val="0"/>
        <w:spacing w:before="120"/>
        <w:jc w:val="center"/>
        <w:rPr>
          <w:rFonts w:cs="Times New Roman"/>
          <w:sz w:val="28"/>
          <w:szCs w:val="28"/>
        </w:rPr>
      </w:pPr>
      <w:r>
        <w:rPr>
          <w:rFonts w:cs="Times New Roman"/>
          <w:sz w:val="28"/>
          <w:szCs w:val="28"/>
        </w:rPr>
        <w:t>Introduction to Computer Science</w:t>
      </w:r>
    </w:p>
    <w:p w14:paraId="4479680E" w14:textId="0819912A" w:rsidR="00485AC8" w:rsidRPr="006C79D8" w:rsidRDefault="00CA56C3" w:rsidP="006C79D8">
      <w:pPr>
        <w:bidi w:val="0"/>
        <w:spacing w:before="360"/>
        <w:jc w:val="center"/>
        <w:rPr>
          <w:rFonts w:cs="Times New Roman"/>
          <w:sz w:val="28"/>
          <w:szCs w:val="28"/>
        </w:rPr>
      </w:pPr>
      <w:r>
        <w:rPr>
          <w:rFonts w:cs="Times New Roman"/>
          <w:sz w:val="40"/>
          <w:szCs w:val="40"/>
        </w:rPr>
        <w:t>Midterm</w:t>
      </w:r>
      <w:r w:rsidR="008A4791">
        <w:rPr>
          <w:rFonts w:cs="Times New Roman"/>
          <w:sz w:val="40"/>
          <w:szCs w:val="40"/>
        </w:rPr>
        <w:t xml:space="preserve"> </w:t>
      </w:r>
      <w:r w:rsidR="00073455">
        <w:rPr>
          <w:rFonts w:cs="Times New Roman"/>
          <w:sz w:val="40"/>
          <w:szCs w:val="40"/>
        </w:rPr>
        <w:t>Examination</w:t>
      </w:r>
      <w:r w:rsidR="00444F38">
        <w:rPr>
          <w:rFonts w:cs="Times New Roman"/>
          <w:sz w:val="40"/>
          <w:szCs w:val="40"/>
        </w:rPr>
        <w:t xml:space="preserve"> </w:t>
      </w:r>
      <w:r w:rsidR="009F10AC">
        <w:rPr>
          <w:rFonts w:cs="Times New Roman"/>
          <w:sz w:val="40"/>
          <w:szCs w:val="40"/>
        </w:rPr>
        <w:t>2021</w:t>
      </w:r>
    </w:p>
    <w:p w14:paraId="0099BE4D" w14:textId="77777777" w:rsidR="00485AC8" w:rsidRDefault="00485AC8" w:rsidP="00485AC8">
      <w:pPr>
        <w:bidi w:val="0"/>
        <w:spacing w:before="120"/>
        <w:rPr>
          <w:rFonts w:cs="Times New Roman"/>
          <w:sz w:val="24"/>
          <w:u w:val="single"/>
        </w:rPr>
      </w:pPr>
    </w:p>
    <w:p w14:paraId="252641F4" w14:textId="77777777" w:rsidR="00485AC8" w:rsidRDefault="00CA56C3" w:rsidP="00485AC8">
      <w:pPr>
        <w:numPr>
          <w:ilvl w:val="0"/>
          <w:numId w:val="16"/>
        </w:numPr>
        <w:bidi w:val="0"/>
        <w:snapToGrid w:val="0"/>
        <w:spacing w:before="120"/>
        <w:rPr>
          <w:rFonts w:cs="Times New Roman"/>
          <w:sz w:val="24"/>
        </w:rPr>
      </w:pPr>
      <w:r>
        <w:rPr>
          <w:rFonts w:cs="Times New Roman"/>
          <w:sz w:val="24"/>
        </w:rPr>
        <w:t>The exam lasts 2</w:t>
      </w:r>
      <w:r w:rsidR="00485AC8">
        <w:rPr>
          <w:rFonts w:cs="Times New Roman"/>
          <w:sz w:val="24"/>
        </w:rPr>
        <w:t xml:space="preserve"> hours.  There will be no time extension.</w:t>
      </w:r>
    </w:p>
    <w:p w14:paraId="47BCE709" w14:textId="77777777" w:rsidR="00485AC8" w:rsidRDefault="00485AC8" w:rsidP="00485AC8">
      <w:pPr>
        <w:numPr>
          <w:ilvl w:val="0"/>
          <w:numId w:val="16"/>
        </w:numPr>
        <w:bidi w:val="0"/>
        <w:snapToGrid w:val="0"/>
        <w:spacing w:before="120"/>
        <w:rPr>
          <w:rFonts w:cs="Times New Roman"/>
          <w:sz w:val="24"/>
        </w:rPr>
      </w:pPr>
      <w:r>
        <w:rPr>
          <w:rFonts w:cs="Times New Roman"/>
          <w:sz w:val="24"/>
        </w:rPr>
        <w:t>Use your time efficiently.  If you get stuck somewhere, leave the question and move on to another question.</w:t>
      </w:r>
    </w:p>
    <w:p w14:paraId="34F82EDB" w14:textId="7247CB47" w:rsidR="00485AC8" w:rsidRDefault="00485AC8" w:rsidP="00485AC8">
      <w:pPr>
        <w:numPr>
          <w:ilvl w:val="0"/>
          <w:numId w:val="16"/>
        </w:numPr>
        <w:bidi w:val="0"/>
        <w:snapToGrid w:val="0"/>
        <w:spacing w:before="120"/>
        <w:rPr>
          <w:rFonts w:cs="Times New Roman"/>
          <w:sz w:val="24"/>
        </w:rPr>
      </w:pPr>
      <w:r>
        <w:rPr>
          <w:rFonts w:cs="Times New Roman"/>
          <w:sz w:val="24"/>
        </w:rPr>
        <w:t xml:space="preserve">Use of digital devices, books, lecture notes, and  anything other than </w:t>
      </w:r>
      <w:r w:rsidR="000D5036">
        <w:rPr>
          <w:rFonts w:cs="Times New Roman"/>
          <w:sz w:val="24"/>
        </w:rPr>
        <w:t>the exam pages</w:t>
      </w:r>
      <w:r>
        <w:rPr>
          <w:rFonts w:cs="Times New Roman"/>
          <w:sz w:val="24"/>
        </w:rPr>
        <w:t xml:space="preserve"> is forbidden. All the materials that you need for answering this exam are supplied with the exam.</w:t>
      </w:r>
      <w:r w:rsidR="00C720AC">
        <w:rPr>
          <w:rFonts w:cs="Times New Roman"/>
          <w:sz w:val="24"/>
        </w:rPr>
        <w:t xml:space="preserve"> You can use a </w:t>
      </w:r>
      <w:r w:rsidR="00496333">
        <w:rPr>
          <w:rFonts w:cs="Times New Roman"/>
          <w:sz w:val="24"/>
        </w:rPr>
        <w:t xml:space="preserve">paper-based </w:t>
      </w:r>
      <w:r w:rsidR="00C720AC">
        <w:rPr>
          <w:rFonts w:cs="Times New Roman"/>
          <w:sz w:val="24"/>
        </w:rPr>
        <w:t>dictionary, if you want.</w:t>
      </w:r>
    </w:p>
    <w:p w14:paraId="302A5CFA" w14:textId="3AE422DA" w:rsidR="00485AC8" w:rsidRDefault="00485AC8" w:rsidP="00485AC8">
      <w:pPr>
        <w:numPr>
          <w:ilvl w:val="0"/>
          <w:numId w:val="16"/>
        </w:numPr>
        <w:bidi w:val="0"/>
        <w:snapToGrid w:val="0"/>
        <w:spacing w:before="120"/>
        <w:rPr>
          <w:rFonts w:cs="Times New Roman"/>
          <w:sz w:val="24"/>
        </w:rPr>
      </w:pPr>
      <w:r>
        <w:rPr>
          <w:rFonts w:cs="Times New Roman"/>
          <w:sz w:val="24"/>
        </w:rPr>
        <w:t xml:space="preserve">Answer all questions on </w:t>
      </w:r>
      <w:r w:rsidR="000D5036">
        <w:rPr>
          <w:rFonts w:cs="Times New Roman"/>
          <w:sz w:val="24"/>
        </w:rPr>
        <w:t>exam pages.</w:t>
      </w:r>
      <w:r>
        <w:rPr>
          <w:rFonts w:cs="Times New Roman"/>
          <w:sz w:val="24"/>
        </w:rPr>
        <w:t xml:space="preserve"> </w:t>
      </w:r>
    </w:p>
    <w:p w14:paraId="3082BC0D" w14:textId="0E6E1DA3" w:rsidR="007A60D5" w:rsidRPr="007A60D5" w:rsidRDefault="007A60D5" w:rsidP="007A60D5">
      <w:pPr>
        <w:numPr>
          <w:ilvl w:val="0"/>
          <w:numId w:val="16"/>
        </w:numPr>
        <w:bidi w:val="0"/>
        <w:snapToGrid w:val="0"/>
        <w:spacing w:before="120"/>
        <w:rPr>
          <w:rFonts w:cs="Times New Roman"/>
          <w:sz w:val="24"/>
        </w:rPr>
      </w:pPr>
      <w:r w:rsidRPr="000D5036">
        <w:rPr>
          <w:rFonts w:cs="Times New Roman"/>
          <w:b/>
          <w:bCs/>
          <w:sz w:val="24"/>
        </w:rPr>
        <w:t>Answer all the questions on the exam pages</w:t>
      </w:r>
      <w:r w:rsidR="000D5036" w:rsidRPr="000D5036">
        <w:rPr>
          <w:rFonts w:cs="Times New Roman"/>
          <w:b/>
          <w:bCs/>
          <w:sz w:val="24"/>
        </w:rPr>
        <w:t>, using a pen</w:t>
      </w:r>
      <w:r w:rsidRPr="000D5036">
        <w:rPr>
          <w:rFonts w:cs="Times New Roman"/>
          <w:b/>
          <w:bCs/>
          <w:sz w:val="24"/>
        </w:rPr>
        <w:t>. Don’t write anything on the back of the pages.</w:t>
      </w:r>
      <w:r w:rsidRPr="007A60D5">
        <w:rPr>
          <w:rFonts w:cs="Times New Roman"/>
          <w:sz w:val="24"/>
        </w:rPr>
        <w:t xml:space="preserve"> Only the front pages are scanned</w:t>
      </w:r>
      <w:r>
        <w:rPr>
          <w:rFonts w:cs="Times New Roman"/>
          <w:sz w:val="24"/>
        </w:rPr>
        <w:t xml:space="preserve"> for grading</w:t>
      </w:r>
      <w:r w:rsidRPr="007A60D5">
        <w:rPr>
          <w:rFonts w:cs="Times New Roman"/>
          <w:sz w:val="24"/>
        </w:rPr>
        <w:t>.</w:t>
      </w:r>
      <w:r>
        <w:rPr>
          <w:rFonts w:cs="Times New Roman"/>
          <w:sz w:val="24"/>
        </w:rPr>
        <w:t xml:space="preserve"> You </w:t>
      </w:r>
      <w:r w:rsidR="000D5036">
        <w:rPr>
          <w:rFonts w:cs="Times New Roman"/>
          <w:sz w:val="24"/>
        </w:rPr>
        <w:t xml:space="preserve">can use </w:t>
      </w:r>
      <w:r>
        <w:rPr>
          <w:rFonts w:cs="Times New Roman"/>
          <w:sz w:val="24"/>
        </w:rPr>
        <w:t>blank pages for draft (</w:t>
      </w:r>
      <w:r>
        <w:rPr>
          <w:rFonts w:cs="Times New Roman" w:hint="cs"/>
          <w:sz w:val="24"/>
          <w:rtl/>
        </w:rPr>
        <w:t>טיוטה</w:t>
      </w:r>
      <w:r>
        <w:rPr>
          <w:rFonts w:cs="Times New Roman"/>
          <w:sz w:val="24"/>
        </w:rPr>
        <w:t>)</w:t>
      </w:r>
      <w:r w:rsidR="000D5036">
        <w:rPr>
          <w:rFonts w:cs="Times New Roman"/>
          <w:sz w:val="24"/>
        </w:rPr>
        <w:t>, which will not be graded.</w:t>
      </w:r>
    </w:p>
    <w:p w14:paraId="643DBF5B" w14:textId="77777777" w:rsidR="00485AC8" w:rsidRDefault="00485AC8" w:rsidP="00485AC8">
      <w:pPr>
        <w:numPr>
          <w:ilvl w:val="0"/>
          <w:numId w:val="16"/>
        </w:numPr>
        <w:bidi w:val="0"/>
        <w:snapToGrid w:val="0"/>
        <w:spacing w:before="120"/>
        <w:rPr>
          <w:rFonts w:cs="Times New Roman"/>
          <w:sz w:val="24"/>
        </w:rPr>
      </w:pPr>
      <w:r>
        <w:rPr>
          <w:rFonts w:cs="Times New Roman"/>
          <w:sz w:val="24"/>
        </w:rPr>
        <w:t>You can answer any question in either English or Hebrew.</w:t>
      </w:r>
    </w:p>
    <w:p w14:paraId="2FE2EC69" w14:textId="77777777" w:rsidR="00485AC8" w:rsidRDefault="00485AC8" w:rsidP="00485AC8">
      <w:pPr>
        <w:numPr>
          <w:ilvl w:val="0"/>
          <w:numId w:val="16"/>
        </w:numPr>
        <w:bidi w:val="0"/>
        <w:snapToGrid w:val="0"/>
        <w:spacing w:before="120"/>
        <w:rPr>
          <w:rFonts w:cs="Times New Roman"/>
          <w:sz w:val="24"/>
        </w:rPr>
      </w:pPr>
      <w:r>
        <w:rPr>
          <w:rFonts w:cs="Times New Roman"/>
          <w:sz w:val="24"/>
        </w:rPr>
        <w:t>If you feel a need to make an assumption, you may do so as long as the assumption is reasonable and clearly stated.</w:t>
      </w:r>
    </w:p>
    <w:p w14:paraId="2F9456A1" w14:textId="269EC175" w:rsidR="00485AC8" w:rsidRDefault="00485AC8" w:rsidP="00485AC8">
      <w:pPr>
        <w:numPr>
          <w:ilvl w:val="0"/>
          <w:numId w:val="16"/>
        </w:numPr>
        <w:bidi w:val="0"/>
        <w:snapToGrid w:val="0"/>
        <w:spacing w:before="120"/>
        <w:rPr>
          <w:rFonts w:cs="Times New Roman"/>
          <w:sz w:val="24"/>
        </w:rPr>
      </w:pPr>
      <w:r>
        <w:rPr>
          <w:rFonts w:cs="Times New Roman"/>
          <w:sz w:val="24"/>
        </w:rPr>
        <w:t>If you can't give a complete answer, give a partial answer. A partial answer will award partial points.</w:t>
      </w:r>
    </w:p>
    <w:p w14:paraId="68CC3A33" w14:textId="77777777" w:rsidR="00485AC8" w:rsidRDefault="00485AC8" w:rsidP="00485AC8">
      <w:pPr>
        <w:numPr>
          <w:ilvl w:val="0"/>
          <w:numId w:val="16"/>
        </w:numPr>
        <w:bidi w:val="0"/>
        <w:snapToGrid w:val="0"/>
        <w:spacing w:before="120"/>
        <w:rPr>
          <w:rFonts w:cs="Times New Roman"/>
          <w:sz w:val="24"/>
        </w:rPr>
      </w:pPr>
      <w:r>
        <w:rPr>
          <w:rFonts w:cs="Times New Roman"/>
          <w:sz w:val="24"/>
        </w:rPr>
        <w:t>If you are asked to write code and you feel that you can't write it, you may describe what you wish to do in natural language (English or Hebrew).  A good explanation will award partial credit.</w:t>
      </w:r>
    </w:p>
    <w:p w14:paraId="7DE19CF3" w14:textId="6177EDA6" w:rsidR="00485AC8" w:rsidRDefault="00485AC8" w:rsidP="00485AC8">
      <w:pPr>
        <w:numPr>
          <w:ilvl w:val="0"/>
          <w:numId w:val="16"/>
        </w:numPr>
        <w:bidi w:val="0"/>
        <w:snapToGrid w:val="0"/>
        <w:spacing w:before="120"/>
        <w:rPr>
          <w:rFonts w:cs="Times New Roman"/>
          <w:sz w:val="24"/>
        </w:rPr>
      </w:pPr>
      <w:r>
        <w:rPr>
          <w:rFonts w:cs="Times New Roman"/>
          <w:sz w:val="24"/>
        </w:rPr>
        <w:t xml:space="preserve">If you are asked to write code that operates on some input, there is no need to validate the input unless you are explicitly asked to do so.  Likewise, if you are asked to write a </w:t>
      </w:r>
      <w:r w:rsidR="007907B2">
        <w:rPr>
          <w:rFonts w:cs="Times New Roman"/>
          <w:sz w:val="24"/>
        </w:rPr>
        <w:t>function</w:t>
      </w:r>
      <w:r>
        <w:rPr>
          <w:rFonts w:cs="Times New Roman"/>
          <w:sz w:val="24"/>
        </w:rPr>
        <w:t xml:space="preserve"> that operates on some arguments, there is no need to validate the arguments unless you are explicitly asked to do so.</w:t>
      </w:r>
    </w:p>
    <w:p w14:paraId="534F2218" w14:textId="77777777" w:rsidR="00485AC8" w:rsidRDefault="00485AC8" w:rsidP="00485AC8">
      <w:pPr>
        <w:numPr>
          <w:ilvl w:val="0"/>
          <w:numId w:val="16"/>
        </w:numPr>
        <w:bidi w:val="0"/>
        <w:snapToGrid w:val="0"/>
        <w:spacing w:before="120"/>
        <w:rPr>
          <w:rFonts w:cs="Times New Roman"/>
          <w:sz w:val="24"/>
          <w:u w:val="single"/>
        </w:rPr>
      </w:pPr>
      <w:r>
        <w:rPr>
          <w:rFonts w:cs="Times New Roman"/>
          <w:sz w:val="24"/>
        </w:rPr>
        <w:t>There is no need to document the code that you write, unless you want to communicate something to us.</w:t>
      </w:r>
    </w:p>
    <w:p w14:paraId="1DDBCA76" w14:textId="4204483B" w:rsidR="00073455" w:rsidRDefault="00485AC8" w:rsidP="00073455">
      <w:pPr>
        <w:numPr>
          <w:ilvl w:val="0"/>
          <w:numId w:val="16"/>
        </w:numPr>
        <w:bidi w:val="0"/>
        <w:snapToGrid w:val="0"/>
        <w:spacing w:before="120"/>
        <w:rPr>
          <w:rFonts w:cs="Times New Roman"/>
          <w:sz w:val="24"/>
        </w:rPr>
      </w:pPr>
      <w:r>
        <w:rPr>
          <w:rFonts w:cs="Times New Roman"/>
          <w:sz w:val="24"/>
        </w:rPr>
        <w:t>The code that you write will be judged, among other things, on its conciseness</w:t>
      </w:r>
      <w:r w:rsidR="008A4791">
        <w:rPr>
          <w:rFonts w:cs="Times New Roman"/>
          <w:sz w:val="24"/>
        </w:rPr>
        <w:t xml:space="preserve">, </w:t>
      </w:r>
      <w:r>
        <w:rPr>
          <w:rFonts w:cs="Times New Roman"/>
          <w:sz w:val="24"/>
        </w:rPr>
        <w:t>elegance</w:t>
      </w:r>
      <w:r w:rsidR="008A4791">
        <w:rPr>
          <w:rFonts w:cs="Times New Roman"/>
          <w:sz w:val="24"/>
        </w:rPr>
        <w:t>, and efficiency</w:t>
      </w:r>
      <w:r>
        <w:rPr>
          <w:rFonts w:cs="Times New Roman"/>
          <w:sz w:val="24"/>
        </w:rPr>
        <w:t>. Unnecessarily long or cumbersome code will cause loss of points, even if it provides the correct answer.</w:t>
      </w:r>
    </w:p>
    <w:p w14:paraId="4388E14E" w14:textId="77777777" w:rsidR="007A60D5" w:rsidRPr="007A60D5" w:rsidRDefault="007A60D5" w:rsidP="007A60D5">
      <w:pPr>
        <w:numPr>
          <w:ilvl w:val="0"/>
          <w:numId w:val="16"/>
        </w:numPr>
        <w:bidi w:val="0"/>
        <w:snapToGrid w:val="0"/>
        <w:spacing w:before="120"/>
        <w:rPr>
          <w:rFonts w:asciiTheme="majorBidi" w:hAnsiTheme="majorBidi" w:cstheme="majorBidi"/>
          <w:sz w:val="24"/>
        </w:rPr>
      </w:pPr>
      <w:r w:rsidRPr="007A60D5">
        <w:rPr>
          <w:rFonts w:asciiTheme="majorBidi" w:hAnsiTheme="majorBidi" w:cstheme="majorBidi"/>
          <w:sz w:val="24"/>
        </w:rPr>
        <w:t xml:space="preserve">No points will be taken for trivial syntax errors. For example, instead of writing </w:t>
      </w:r>
      <w:r w:rsidRPr="007A60D5">
        <w:rPr>
          <w:rStyle w:val="code"/>
        </w:rPr>
        <w:t>System.out.println(x)</w:t>
      </w:r>
      <w:r w:rsidRPr="007A60D5">
        <w:rPr>
          <w:rFonts w:asciiTheme="majorBidi" w:hAnsiTheme="majorBidi" w:cstheme="majorBidi"/>
          <w:sz w:val="24"/>
        </w:rPr>
        <w:t xml:space="preserve"> you can write </w:t>
      </w:r>
      <w:r w:rsidRPr="007A60D5">
        <w:rPr>
          <w:rStyle w:val="code"/>
        </w:rPr>
        <w:t>println(x)</w:t>
      </w:r>
      <w:r w:rsidRPr="007A60D5">
        <w:rPr>
          <w:rFonts w:asciiTheme="majorBidi" w:hAnsiTheme="majorBidi" w:cstheme="majorBidi"/>
          <w:sz w:val="24"/>
        </w:rPr>
        <w:t>.</w:t>
      </w:r>
    </w:p>
    <w:p w14:paraId="14CC2CB8" w14:textId="77777777" w:rsidR="00485AC8" w:rsidRPr="007A60D5" w:rsidRDefault="00485AC8" w:rsidP="00485AC8">
      <w:pPr>
        <w:bidi w:val="0"/>
        <w:snapToGrid w:val="0"/>
        <w:spacing w:before="120"/>
        <w:ind w:left="360"/>
        <w:rPr>
          <w:rFonts w:asciiTheme="majorBidi" w:hAnsiTheme="majorBidi" w:cstheme="majorBidi"/>
          <w:sz w:val="24"/>
          <w:u w:val="single"/>
        </w:rPr>
      </w:pPr>
    </w:p>
    <w:p w14:paraId="77DC4A1C" w14:textId="77777777" w:rsidR="00985898" w:rsidRDefault="00485AC8" w:rsidP="00985898">
      <w:pPr>
        <w:bidi w:val="0"/>
        <w:spacing w:before="120"/>
        <w:jc w:val="center"/>
        <w:rPr>
          <w:rFonts w:cs="Times New Roman"/>
          <w:sz w:val="28"/>
          <w:szCs w:val="28"/>
          <w:u w:val="single"/>
        </w:rPr>
      </w:pPr>
      <w:r w:rsidRPr="008D338D">
        <w:rPr>
          <w:rFonts w:cs="Times New Roman"/>
          <w:sz w:val="28"/>
          <w:szCs w:val="28"/>
          <w:u w:val="single"/>
        </w:rPr>
        <w:t>Good Luck</w:t>
      </w:r>
      <w:r w:rsidR="00073455">
        <w:rPr>
          <w:rFonts w:cs="Times New Roman"/>
          <w:sz w:val="28"/>
          <w:szCs w:val="28"/>
          <w:u w:val="single"/>
        </w:rPr>
        <w:t>!</w:t>
      </w:r>
    </w:p>
    <w:p w14:paraId="26BCC9A0" w14:textId="77777777" w:rsidR="002866E2" w:rsidRDefault="002866E2" w:rsidP="002866E2">
      <w:pPr>
        <w:bidi w:val="0"/>
        <w:spacing w:before="120"/>
        <w:jc w:val="center"/>
        <w:rPr>
          <w:rFonts w:cs="Times New Roman"/>
          <w:sz w:val="28"/>
          <w:szCs w:val="28"/>
          <w:u w:val="single"/>
        </w:rPr>
      </w:pPr>
    </w:p>
    <w:p w14:paraId="3BEC38BE" w14:textId="77777777" w:rsidR="003109E9" w:rsidRDefault="003109E9" w:rsidP="007A60D5">
      <w:pPr>
        <w:bidi w:val="0"/>
        <w:spacing w:before="120"/>
        <w:rPr>
          <w:rFonts w:cs="Times New Roman"/>
          <w:sz w:val="28"/>
          <w:szCs w:val="28"/>
          <w:u w:val="single"/>
        </w:rPr>
      </w:pPr>
    </w:p>
    <w:p w14:paraId="50BE3299" w14:textId="5A0078DB" w:rsidR="008F5B57" w:rsidRPr="0033440E" w:rsidRDefault="009F10AC" w:rsidP="0033440E">
      <w:pPr>
        <w:bidi w:val="0"/>
        <w:spacing w:before="120"/>
        <w:rPr>
          <w:rFonts w:cs="Times New Roman"/>
          <w:sz w:val="28"/>
          <w:szCs w:val="28"/>
          <w:u w:val="single"/>
        </w:rPr>
      </w:pPr>
      <w:r w:rsidRPr="00437325">
        <w:rPr>
          <w:rFonts w:cs="Times New Roman"/>
          <w:color w:val="000000"/>
          <w:sz w:val="28"/>
          <w:szCs w:val="28"/>
          <w:lang w:eastAsia="en-US"/>
        </w:rPr>
        <w:lastRenderedPageBreak/>
        <w:t xml:space="preserve">Consider the following </w:t>
      </w:r>
      <w:r w:rsidR="006D4720" w:rsidRPr="00437325">
        <w:rPr>
          <w:rFonts w:cs="Times New Roman"/>
          <w:color w:val="000000"/>
          <w:sz w:val="28"/>
          <w:szCs w:val="28"/>
          <w:lang w:eastAsia="en-US"/>
        </w:rPr>
        <w:t>program:</w:t>
      </w:r>
    </w:p>
    <w:p w14:paraId="3545E529" w14:textId="557519EE" w:rsidR="009F10AC" w:rsidRDefault="009F10AC" w:rsidP="009F10AC">
      <w:pPr>
        <w:bidi w:val="0"/>
        <w:spacing w:before="60"/>
        <w:rPr>
          <w:rFonts w:cs="Times New Roman"/>
          <w:color w:val="000000"/>
          <w:sz w:val="24"/>
          <w:lang w:eastAsia="en-US"/>
        </w:rPr>
      </w:pPr>
    </w:p>
    <w:p w14:paraId="57EB27AA" w14:textId="4CD811AA" w:rsidR="009F10AC" w:rsidRPr="000537AD" w:rsidRDefault="009F10AC" w:rsidP="009F10AC">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public class </w:t>
      </w:r>
      <w:r w:rsidR="00BF561D" w:rsidRPr="000537AD">
        <w:rPr>
          <w:rFonts w:ascii="Consolas" w:hAnsi="Consolas" w:cs="Consolas"/>
          <w:color w:val="000000" w:themeColor="text1"/>
          <w:sz w:val="21"/>
          <w:szCs w:val="21"/>
          <w:lang w:eastAsia="en-US"/>
        </w:rPr>
        <w:t>Mystery</w:t>
      </w:r>
      <w:r w:rsidRPr="000537AD">
        <w:rPr>
          <w:rFonts w:ascii="Consolas" w:hAnsi="Consolas" w:cs="Consolas"/>
          <w:color w:val="000000" w:themeColor="text1"/>
          <w:sz w:val="21"/>
          <w:szCs w:val="21"/>
          <w:lang w:eastAsia="en-US"/>
        </w:rPr>
        <w:t xml:space="preserve"> {</w:t>
      </w:r>
    </w:p>
    <w:p w14:paraId="158F3C82" w14:textId="48C8407D" w:rsidR="009F10AC" w:rsidRPr="000537AD" w:rsidRDefault="009F10AC" w:rsidP="00E9290F">
      <w:pPr>
        <w:autoSpaceDE w:val="0"/>
        <w:autoSpaceDN w:val="0"/>
        <w:bidi w:val="0"/>
        <w:adjustRightInd w:val="0"/>
        <w:spacing w:before="6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public static void main(String[] args) {</w:t>
      </w:r>
    </w:p>
    <w:p w14:paraId="455EDFF7" w14:textId="7B105F0F" w:rsidR="006D4720"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int </w:t>
      </w:r>
      <w:r w:rsidR="006D6DCD" w:rsidRPr="000537AD">
        <w:rPr>
          <w:rFonts w:ascii="Consolas" w:hAnsi="Consolas" w:cs="Consolas"/>
          <w:color w:val="000000" w:themeColor="text1"/>
          <w:sz w:val="21"/>
          <w:szCs w:val="21"/>
          <w:lang w:eastAsia="en-US"/>
        </w:rPr>
        <w:t>x</w:t>
      </w:r>
      <w:r w:rsidRPr="000537AD">
        <w:rPr>
          <w:rFonts w:ascii="Consolas" w:hAnsi="Consolas" w:cs="Consolas"/>
          <w:color w:val="000000" w:themeColor="text1"/>
          <w:sz w:val="21"/>
          <w:szCs w:val="21"/>
          <w:lang w:eastAsia="en-US"/>
        </w:rPr>
        <w:t xml:space="preserve"> = </w:t>
      </w:r>
      <w:r w:rsidR="006D6DCD" w:rsidRPr="000537AD">
        <w:rPr>
          <w:rFonts w:ascii="Consolas" w:hAnsi="Consolas" w:cs="Consolas"/>
          <w:color w:val="000000" w:themeColor="text1"/>
          <w:sz w:val="21"/>
          <w:szCs w:val="21"/>
          <w:lang w:eastAsia="en-US"/>
        </w:rPr>
        <w:t>3</w:t>
      </w:r>
      <w:r w:rsidRPr="000537AD">
        <w:rPr>
          <w:rFonts w:ascii="Consolas" w:hAnsi="Consolas" w:cs="Consolas"/>
          <w:color w:val="000000" w:themeColor="text1"/>
          <w:sz w:val="21"/>
          <w:szCs w:val="21"/>
          <w:lang w:eastAsia="en-US"/>
        </w:rPr>
        <w:t>;</w:t>
      </w:r>
    </w:p>
    <w:p w14:paraId="4E4057A6" w14:textId="054350B7" w:rsidR="006D4720" w:rsidRPr="000537AD" w:rsidRDefault="009F10AC"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int[] </w:t>
      </w:r>
      <w:r w:rsidR="006D6DCD" w:rsidRPr="000537AD">
        <w:rPr>
          <w:rFonts w:ascii="Consolas" w:hAnsi="Consolas" w:cs="Consolas"/>
          <w:color w:val="000000" w:themeColor="text1"/>
          <w:sz w:val="21"/>
          <w:szCs w:val="21"/>
          <w:lang w:eastAsia="en-US"/>
        </w:rPr>
        <w:t>y</w:t>
      </w:r>
      <w:r w:rsidRPr="000537AD">
        <w:rPr>
          <w:rFonts w:ascii="Consolas" w:hAnsi="Consolas" w:cs="Consolas"/>
          <w:color w:val="000000" w:themeColor="text1"/>
          <w:sz w:val="21"/>
          <w:szCs w:val="21"/>
          <w:lang w:eastAsia="en-US"/>
        </w:rPr>
        <w:t xml:space="preserve"> = { </w:t>
      </w:r>
      <w:r w:rsidR="00BF561D" w:rsidRPr="000537AD">
        <w:rPr>
          <w:rFonts w:ascii="Consolas" w:hAnsi="Consolas" w:cs="Consolas"/>
          <w:color w:val="000000" w:themeColor="text1"/>
          <w:sz w:val="21"/>
          <w:szCs w:val="21"/>
          <w:lang w:eastAsia="en-US"/>
        </w:rPr>
        <w:t>1</w:t>
      </w:r>
      <w:r w:rsidRPr="000537AD">
        <w:rPr>
          <w:rFonts w:ascii="Consolas" w:hAnsi="Consolas" w:cs="Consolas"/>
          <w:color w:val="000000" w:themeColor="text1"/>
          <w:sz w:val="21"/>
          <w:szCs w:val="21"/>
          <w:lang w:eastAsia="en-US"/>
        </w:rPr>
        <w:t xml:space="preserve">, 2, </w:t>
      </w:r>
      <w:r w:rsidR="006D4720" w:rsidRPr="000537AD">
        <w:rPr>
          <w:rFonts w:ascii="Consolas" w:hAnsi="Consolas" w:cs="Consolas"/>
          <w:color w:val="000000" w:themeColor="text1"/>
          <w:sz w:val="21"/>
          <w:szCs w:val="21"/>
          <w:lang w:eastAsia="en-US"/>
        </w:rPr>
        <w:t>3</w:t>
      </w:r>
      <w:r w:rsidRPr="000537AD">
        <w:rPr>
          <w:rFonts w:ascii="Consolas" w:hAnsi="Consolas" w:cs="Consolas"/>
          <w:color w:val="000000" w:themeColor="text1"/>
          <w:sz w:val="21"/>
          <w:szCs w:val="21"/>
          <w:lang w:eastAsia="en-US"/>
        </w:rPr>
        <w:t xml:space="preserve"> };</w:t>
      </w:r>
    </w:p>
    <w:p w14:paraId="2E42DA7A" w14:textId="7403AEFF" w:rsidR="006D4720"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r w:rsidR="009F10AC" w:rsidRPr="000537AD">
        <w:rPr>
          <w:rFonts w:ascii="Consolas" w:hAnsi="Consolas" w:cs="Consolas"/>
          <w:color w:val="000000" w:themeColor="text1"/>
          <w:sz w:val="21"/>
          <w:szCs w:val="21"/>
          <w:lang w:eastAsia="en-US"/>
        </w:rPr>
        <w:t>triple</w:t>
      </w:r>
      <w:r w:rsidR="00795D5E" w:rsidRPr="000537AD">
        <w:rPr>
          <w:rFonts w:ascii="Consolas" w:hAnsi="Consolas" w:cs="Consolas"/>
          <w:color w:val="000000" w:themeColor="text1"/>
          <w:sz w:val="21"/>
          <w:szCs w:val="21"/>
          <w:lang w:eastAsia="en-US"/>
        </w:rPr>
        <w:t>1</w:t>
      </w:r>
      <w:r w:rsidR="009F10AC" w:rsidRPr="000537AD">
        <w:rPr>
          <w:rFonts w:ascii="Consolas" w:hAnsi="Consolas" w:cs="Consolas"/>
          <w:color w:val="000000" w:themeColor="text1"/>
          <w:sz w:val="21"/>
          <w:szCs w:val="21"/>
          <w:lang w:eastAsia="en-US"/>
        </w:rPr>
        <w:t>(</w:t>
      </w:r>
      <w:r w:rsidR="006D6DCD" w:rsidRPr="000537AD">
        <w:rPr>
          <w:rFonts w:ascii="Consolas" w:hAnsi="Consolas" w:cs="Consolas"/>
          <w:color w:val="000000" w:themeColor="text1"/>
          <w:sz w:val="21"/>
          <w:szCs w:val="21"/>
          <w:lang w:eastAsia="en-US"/>
        </w:rPr>
        <w:t>x</w:t>
      </w:r>
      <w:r w:rsidR="009F10AC" w:rsidRPr="000537AD">
        <w:rPr>
          <w:rFonts w:ascii="Consolas" w:hAnsi="Consolas" w:cs="Consolas"/>
          <w:color w:val="000000" w:themeColor="text1"/>
          <w:sz w:val="21"/>
          <w:szCs w:val="21"/>
          <w:lang w:eastAsia="en-US"/>
        </w:rPr>
        <w:t>);</w:t>
      </w:r>
    </w:p>
    <w:p w14:paraId="1CB7BAB4" w14:textId="4C5D590F" w:rsidR="009F10AC"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r w:rsidR="009F10AC" w:rsidRPr="000537AD">
        <w:rPr>
          <w:rFonts w:ascii="Consolas" w:hAnsi="Consolas" w:cs="Consolas"/>
          <w:color w:val="000000" w:themeColor="text1"/>
          <w:sz w:val="21"/>
          <w:szCs w:val="21"/>
          <w:lang w:eastAsia="en-US"/>
        </w:rPr>
        <w:t>triple</w:t>
      </w:r>
      <w:r w:rsidR="00795D5E" w:rsidRPr="000537AD">
        <w:rPr>
          <w:rFonts w:ascii="Consolas" w:hAnsi="Consolas" w:cs="Consolas"/>
          <w:color w:val="000000" w:themeColor="text1"/>
          <w:sz w:val="21"/>
          <w:szCs w:val="21"/>
          <w:lang w:eastAsia="en-US"/>
        </w:rPr>
        <w:t>2</w:t>
      </w:r>
      <w:r w:rsidR="009F10AC" w:rsidRPr="000537AD">
        <w:rPr>
          <w:rFonts w:ascii="Consolas" w:hAnsi="Consolas" w:cs="Consolas"/>
          <w:color w:val="000000" w:themeColor="text1"/>
          <w:sz w:val="21"/>
          <w:szCs w:val="21"/>
          <w:lang w:eastAsia="en-US"/>
        </w:rPr>
        <w:t>(</w:t>
      </w:r>
      <w:r w:rsidR="006D6DCD" w:rsidRPr="000537AD">
        <w:rPr>
          <w:rFonts w:ascii="Consolas" w:hAnsi="Consolas" w:cs="Consolas"/>
          <w:color w:val="000000" w:themeColor="text1"/>
          <w:sz w:val="21"/>
          <w:szCs w:val="21"/>
          <w:lang w:eastAsia="en-US"/>
        </w:rPr>
        <w:t>y</w:t>
      </w:r>
      <w:r w:rsidR="009F10AC" w:rsidRPr="000537AD">
        <w:rPr>
          <w:rFonts w:ascii="Consolas" w:hAnsi="Consolas" w:cs="Consolas"/>
          <w:color w:val="000000" w:themeColor="text1"/>
          <w:sz w:val="21"/>
          <w:szCs w:val="21"/>
          <w:lang w:eastAsia="en-US"/>
        </w:rPr>
        <w:t>);</w:t>
      </w:r>
    </w:p>
    <w:p w14:paraId="4F825173" w14:textId="00D709C8" w:rsidR="009F10AC" w:rsidRPr="000537AD" w:rsidRDefault="009F10AC" w:rsidP="009F10AC">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ab/>
        <w:t xml:space="preserve">  System.out.println(</w:t>
      </w:r>
      <w:r w:rsidR="006D6DCD" w:rsidRPr="000537AD">
        <w:rPr>
          <w:rFonts w:ascii="Consolas" w:hAnsi="Consolas" w:cs="Consolas"/>
          <w:color w:val="000000" w:themeColor="text1"/>
          <w:sz w:val="21"/>
          <w:szCs w:val="21"/>
          <w:lang w:eastAsia="en-US"/>
        </w:rPr>
        <w:t>x</w:t>
      </w:r>
      <w:r w:rsidRPr="000537AD">
        <w:rPr>
          <w:rFonts w:ascii="Consolas" w:hAnsi="Consolas" w:cs="Consolas"/>
          <w:color w:val="000000" w:themeColor="text1"/>
          <w:sz w:val="21"/>
          <w:szCs w:val="21"/>
          <w:lang w:eastAsia="en-US"/>
        </w:rPr>
        <w:t>);</w:t>
      </w:r>
    </w:p>
    <w:p w14:paraId="16168297" w14:textId="43BFC73E" w:rsidR="006D4720" w:rsidRPr="000537AD" w:rsidRDefault="009F10AC"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ab/>
      </w:r>
      <w:r w:rsidR="006D4720" w:rsidRPr="000537AD">
        <w:rPr>
          <w:rFonts w:ascii="Consolas" w:hAnsi="Consolas" w:cs="Consolas"/>
          <w:color w:val="000000" w:themeColor="text1"/>
          <w:sz w:val="21"/>
          <w:szCs w:val="21"/>
          <w:lang w:eastAsia="en-US"/>
        </w:rPr>
        <w:t xml:space="preserve">  for (int i = 0; i &lt;</w:t>
      </w:r>
      <w:r w:rsidR="006D6DCD" w:rsidRPr="000537AD">
        <w:rPr>
          <w:rFonts w:ascii="Consolas" w:hAnsi="Consolas" w:cs="Consolas"/>
          <w:color w:val="000000" w:themeColor="text1"/>
          <w:sz w:val="21"/>
          <w:szCs w:val="21"/>
          <w:lang w:eastAsia="en-US"/>
        </w:rPr>
        <w:t xml:space="preserve"> x</w:t>
      </w:r>
      <w:r w:rsidR="006D4720" w:rsidRPr="000537AD">
        <w:rPr>
          <w:rFonts w:ascii="Consolas" w:hAnsi="Consolas" w:cs="Consolas"/>
          <w:color w:val="000000" w:themeColor="text1"/>
          <w:sz w:val="21"/>
          <w:szCs w:val="21"/>
          <w:lang w:eastAsia="en-US"/>
        </w:rPr>
        <w:t>; i++) {</w:t>
      </w:r>
    </w:p>
    <w:p w14:paraId="789C8723" w14:textId="1B00335F" w:rsidR="006D4720"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ab/>
        <w:t xml:space="preserve">      System.out.print(</w:t>
      </w:r>
      <w:r w:rsidR="006D6DCD" w:rsidRPr="000537AD">
        <w:rPr>
          <w:rFonts w:ascii="Consolas" w:hAnsi="Consolas" w:cs="Consolas"/>
          <w:color w:val="000000" w:themeColor="text1"/>
          <w:sz w:val="21"/>
          <w:szCs w:val="21"/>
          <w:lang w:eastAsia="en-US"/>
        </w:rPr>
        <w:t>y</w:t>
      </w:r>
      <w:r w:rsidRPr="000537AD">
        <w:rPr>
          <w:rFonts w:ascii="Consolas" w:hAnsi="Consolas" w:cs="Consolas"/>
          <w:color w:val="000000" w:themeColor="text1"/>
          <w:sz w:val="21"/>
          <w:szCs w:val="21"/>
          <w:lang w:eastAsia="en-US"/>
        </w:rPr>
        <w:t>[i] + " ");</w:t>
      </w:r>
    </w:p>
    <w:p w14:paraId="27F930F8" w14:textId="71FD6456" w:rsidR="006D4720"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ab/>
        <w:t xml:space="preserve">  }</w:t>
      </w:r>
    </w:p>
    <w:p w14:paraId="7D5A640F" w14:textId="1DD85943" w:rsidR="009F10AC" w:rsidRPr="000537AD" w:rsidRDefault="009F10AC"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p>
    <w:p w14:paraId="068E4EAC" w14:textId="771B5338" w:rsidR="006D4720" w:rsidRPr="000537AD" w:rsidRDefault="006D4720" w:rsidP="006D6DCD">
      <w:pPr>
        <w:autoSpaceDE w:val="0"/>
        <w:autoSpaceDN w:val="0"/>
        <w:bidi w:val="0"/>
        <w:adjustRightInd w:val="0"/>
        <w:rPr>
          <w:rFonts w:asciiTheme="majorBidi" w:hAnsiTheme="majorBidi" w:cstheme="majorBidi"/>
          <w:color w:val="000000" w:themeColor="text1"/>
          <w:sz w:val="22"/>
          <w:szCs w:val="22"/>
          <w:lang w:eastAsia="en-US"/>
        </w:rPr>
      </w:pPr>
    </w:p>
    <w:p w14:paraId="1C6CC3D3" w14:textId="342E67FF" w:rsidR="006D4720"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public static void triple</w:t>
      </w:r>
      <w:r w:rsidR="00795D5E" w:rsidRPr="000537AD">
        <w:rPr>
          <w:rFonts w:ascii="Consolas" w:hAnsi="Consolas" w:cs="Consolas"/>
          <w:color w:val="000000" w:themeColor="text1"/>
          <w:sz w:val="21"/>
          <w:szCs w:val="21"/>
          <w:lang w:eastAsia="en-US"/>
        </w:rPr>
        <w:t>1</w:t>
      </w:r>
      <w:r w:rsidRPr="000537AD">
        <w:rPr>
          <w:rFonts w:ascii="Consolas" w:hAnsi="Consolas" w:cs="Consolas"/>
          <w:color w:val="000000" w:themeColor="text1"/>
          <w:sz w:val="21"/>
          <w:szCs w:val="21"/>
          <w:lang w:eastAsia="en-US"/>
        </w:rPr>
        <w:t xml:space="preserve">(int </w:t>
      </w:r>
      <w:r w:rsidR="006D6DCD" w:rsidRPr="000537AD">
        <w:rPr>
          <w:rFonts w:ascii="Consolas" w:hAnsi="Consolas" w:cs="Consolas"/>
          <w:color w:val="000000" w:themeColor="text1"/>
          <w:sz w:val="21"/>
          <w:szCs w:val="21"/>
          <w:lang w:eastAsia="en-US"/>
        </w:rPr>
        <w:t>a</w:t>
      </w:r>
      <w:r w:rsidRPr="000537AD">
        <w:rPr>
          <w:rFonts w:ascii="Consolas" w:hAnsi="Consolas" w:cs="Consolas"/>
          <w:color w:val="000000" w:themeColor="text1"/>
          <w:sz w:val="21"/>
          <w:szCs w:val="21"/>
          <w:lang w:eastAsia="en-US"/>
        </w:rPr>
        <w:t>) {</w:t>
      </w:r>
    </w:p>
    <w:p w14:paraId="13A136FE" w14:textId="73A84722" w:rsidR="006D4720"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r w:rsidR="006D6DCD" w:rsidRPr="000537AD">
        <w:rPr>
          <w:rFonts w:ascii="Consolas" w:hAnsi="Consolas" w:cs="Consolas"/>
          <w:color w:val="000000" w:themeColor="text1"/>
          <w:sz w:val="21"/>
          <w:szCs w:val="21"/>
          <w:lang w:eastAsia="en-US"/>
        </w:rPr>
        <w:t>a</w:t>
      </w:r>
      <w:r w:rsidRPr="000537AD">
        <w:rPr>
          <w:rFonts w:ascii="Consolas" w:hAnsi="Consolas" w:cs="Consolas"/>
          <w:color w:val="000000" w:themeColor="text1"/>
          <w:sz w:val="21"/>
          <w:szCs w:val="21"/>
          <w:lang w:eastAsia="en-US"/>
        </w:rPr>
        <w:t xml:space="preserve"> = 3 * </w:t>
      </w:r>
      <w:r w:rsidR="006D6DCD" w:rsidRPr="000537AD">
        <w:rPr>
          <w:rFonts w:ascii="Consolas" w:hAnsi="Consolas" w:cs="Consolas"/>
          <w:color w:val="000000" w:themeColor="text1"/>
          <w:sz w:val="21"/>
          <w:szCs w:val="21"/>
          <w:lang w:eastAsia="en-US"/>
        </w:rPr>
        <w:t>a</w:t>
      </w:r>
      <w:r w:rsidRPr="000537AD">
        <w:rPr>
          <w:rFonts w:ascii="Consolas" w:hAnsi="Consolas" w:cs="Consolas"/>
          <w:color w:val="000000" w:themeColor="text1"/>
          <w:sz w:val="21"/>
          <w:szCs w:val="21"/>
          <w:lang w:eastAsia="en-US"/>
        </w:rPr>
        <w:t>;</w:t>
      </w:r>
    </w:p>
    <w:p w14:paraId="24CEA42F" w14:textId="77777777" w:rsidR="006D6DCD" w:rsidRPr="000537AD" w:rsidRDefault="006D4720" w:rsidP="006D6DCD">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p>
    <w:p w14:paraId="367A9BD8" w14:textId="77777777" w:rsidR="006D6DCD" w:rsidRPr="000537AD" w:rsidRDefault="006D6DCD" w:rsidP="006D6DCD">
      <w:pPr>
        <w:autoSpaceDE w:val="0"/>
        <w:autoSpaceDN w:val="0"/>
        <w:bidi w:val="0"/>
        <w:adjustRightInd w:val="0"/>
        <w:rPr>
          <w:rFonts w:ascii="Consolas" w:hAnsi="Consolas" w:cs="Consolas"/>
          <w:color w:val="000000" w:themeColor="text1"/>
          <w:sz w:val="21"/>
          <w:szCs w:val="21"/>
          <w:lang w:eastAsia="en-US"/>
        </w:rPr>
      </w:pPr>
    </w:p>
    <w:p w14:paraId="572B4D16" w14:textId="7358696A" w:rsidR="009F10AC" w:rsidRPr="000537AD" w:rsidRDefault="006D4720" w:rsidP="006D6DCD">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r w:rsidR="009F10AC" w:rsidRPr="000537AD">
        <w:rPr>
          <w:rFonts w:ascii="Consolas" w:hAnsi="Consolas" w:cs="Consolas"/>
          <w:color w:val="000000" w:themeColor="text1"/>
          <w:sz w:val="21"/>
          <w:szCs w:val="21"/>
          <w:lang w:eastAsia="en-US"/>
        </w:rPr>
        <w:t>public static void triple</w:t>
      </w:r>
      <w:r w:rsidR="00795D5E" w:rsidRPr="000537AD">
        <w:rPr>
          <w:rFonts w:ascii="Consolas" w:hAnsi="Consolas" w:cs="Consolas"/>
          <w:color w:val="000000" w:themeColor="text1"/>
          <w:sz w:val="21"/>
          <w:szCs w:val="21"/>
          <w:lang w:eastAsia="en-US"/>
        </w:rPr>
        <w:t>2</w:t>
      </w:r>
      <w:r w:rsidR="009F10AC" w:rsidRPr="000537AD">
        <w:rPr>
          <w:rFonts w:ascii="Consolas" w:hAnsi="Consolas" w:cs="Consolas"/>
          <w:color w:val="000000" w:themeColor="text1"/>
          <w:sz w:val="21"/>
          <w:szCs w:val="21"/>
          <w:lang w:eastAsia="en-US"/>
        </w:rPr>
        <w:t>(int[] a) {</w:t>
      </w:r>
    </w:p>
    <w:p w14:paraId="33392520" w14:textId="4A0BBE93" w:rsidR="009F10AC" w:rsidRPr="000537AD" w:rsidRDefault="006D4720" w:rsidP="009F10AC">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r w:rsidR="009F10AC" w:rsidRPr="000537AD">
        <w:rPr>
          <w:rFonts w:ascii="Consolas" w:hAnsi="Consolas" w:cs="Consolas"/>
          <w:color w:val="000000" w:themeColor="text1"/>
          <w:sz w:val="21"/>
          <w:szCs w:val="21"/>
          <w:lang w:eastAsia="en-US"/>
        </w:rPr>
        <w:t>for (int i = 0; i &lt; a.length; i++) {</w:t>
      </w:r>
    </w:p>
    <w:p w14:paraId="32521830" w14:textId="51D2F3D4" w:rsidR="009F10AC" w:rsidRPr="000537AD" w:rsidRDefault="009F10AC" w:rsidP="009F10AC">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ab/>
      </w:r>
      <w:r w:rsidR="006D4720" w:rsidRPr="000537AD">
        <w:rPr>
          <w:rFonts w:ascii="Consolas" w:hAnsi="Consolas" w:cs="Consolas"/>
          <w:color w:val="000000" w:themeColor="text1"/>
          <w:sz w:val="21"/>
          <w:szCs w:val="21"/>
          <w:lang w:eastAsia="en-US"/>
        </w:rPr>
        <w:t xml:space="preserve">      </w:t>
      </w:r>
      <w:r w:rsidRPr="000537AD">
        <w:rPr>
          <w:rFonts w:ascii="Consolas" w:hAnsi="Consolas" w:cs="Consolas"/>
          <w:color w:val="000000" w:themeColor="text1"/>
          <w:sz w:val="21"/>
          <w:szCs w:val="21"/>
          <w:lang w:eastAsia="en-US"/>
        </w:rPr>
        <w:t>a[i] = 3 * a[i];</w:t>
      </w:r>
    </w:p>
    <w:p w14:paraId="1276C1EE" w14:textId="74C3C8A4" w:rsidR="009F10AC" w:rsidRPr="000537AD" w:rsidRDefault="009F10AC" w:rsidP="009F10AC">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ab/>
      </w:r>
      <w:r w:rsidR="006D4720" w:rsidRPr="000537AD">
        <w:rPr>
          <w:rFonts w:ascii="Consolas" w:hAnsi="Consolas" w:cs="Consolas"/>
          <w:color w:val="000000" w:themeColor="text1"/>
          <w:sz w:val="21"/>
          <w:szCs w:val="21"/>
          <w:lang w:eastAsia="en-US"/>
        </w:rPr>
        <w:t xml:space="preserve">  </w:t>
      </w:r>
      <w:r w:rsidRPr="000537AD">
        <w:rPr>
          <w:rFonts w:ascii="Consolas" w:hAnsi="Consolas" w:cs="Consolas"/>
          <w:color w:val="000000" w:themeColor="text1"/>
          <w:sz w:val="21"/>
          <w:szCs w:val="21"/>
          <w:lang w:eastAsia="en-US"/>
        </w:rPr>
        <w:t>}</w:t>
      </w:r>
    </w:p>
    <w:p w14:paraId="5BCF979A" w14:textId="11667CF7" w:rsidR="009F10AC"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 xml:space="preserve">    </w:t>
      </w:r>
      <w:r w:rsidR="009F10AC" w:rsidRPr="000537AD">
        <w:rPr>
          <w:rFonts w:ascii="Consolas" w:hAnsi="Consolas" w:cs="Consolas"/>
          <w:color w:val="000000" w:themeColor="text1"/>
          <w:sz w:val="21"/>
          <w:szCs w:val="21"/>
          <w:lang w:eastAsia="en-US"/>
        </w:rPr>
        <w:t>}</w:t>
      </w:r>
      <w:r w:rsidRPr="000537AD">
        <w:rPr>
          <w:rFonts w:ascii="Consolas" w:hAnsi="Consolas" w:cs="Consolas"/>
          <w:color w:val="000000" w:themeColor="text1"/>
          <w:sz w:val="21"/>
          <w:szCs w:val="21"/>
          <w:lang w:eastAsia="en-US"/>
        </w:rPr>
        <w:t xml:space="preserve">    </w:t>
      </w:r>
    </w:p>
    <w:p w14:paraId="419EEFBE" w14:textId="096032D4" w:rsidR="006D4720" w:rsidRPr="000537AD" w:rsidRDefault="006D4720" w:rsidP="006D4720">
      <w:pPr>
        <w:autoSpaceDE w:val="0"/>
        <w:autoSpaceDN w:val="0"/>
        <w:bidi w:val="0"/>
        <w:adjustRightInd w:val="0"/>
        <w:rPr>
          <w:rFonts w:ascii="Consolas" w:hAnsi="Consolas" w:cs="Consolas"/>
          <w:color w:val="000000" w:themeColor="text1"/>
          <w:sz w:val="21"/>
          <w:szCs w:val="21"/>
          <w:lang w:eastAsia="en-US"/>
        </w:rPr>
      </w:pPr>
      <w:r w:rsidRPr="000537AD">
        <w:rPr>
          <w:rFonts w:ascii="Consolas" w:hAnsi="Consolas" w:cs="Consolas"/>
          <w:color w:val="000000" w:themeColor="text1"/>
          <w:sz w:val="21"/>
          <w:szCs w:val="21"/>
          <w:lang w:eastAsia="en-US"/>
        </w:rPr>
        <w:t>}</w:t>
      </w:r>
    </w:p>
    <w:p w14:paraId="45F7C9FC" w14:textId="77777777" w:rsidR="009F10AC" w:rsidRPr="009F10AC" w:rsidRDefault="009F10AC" w:rsidP="009F10AC">
      <w:pPr>
        <w:autoSpaceDE w:val="0"/>
        <w:autoSpaceDN w:val="0"/>
        <w:bidi w:val="0"/>
        <w:adjustRightInd w:val="0"/>
        <w:rPr>
          <w:rFonts w:ascii="Consolas" w:hAnsi="Consolas" w:cs="Consolas"/>
          <w:sz w:val="22"/>
          <w:szCs w:val="22"/>
          <w:lang w:eastAsia="en-US"/>
        </w:rPr>
      </w:pPr>
      <w:r w:rsidRPr="009F10AC">
        <w:rPr>
          <w:rFonts w:ascii="Consolas" w:hAnsi="Consolas" w:cs="Consolas"/>
          <w:color w:val="000000"/>
          <w:sz w:val="22"/>
          <w:szCs w:val="22"/>
          <w:lang w:eastAsia="en-US"/>
        </w:rPr>
        <w:tab/>
      </w:r>
    </w:p>
    <w:p w14:paraId="43A0C631" w14:textId="0AC840E2" w:rsidR="00E9290F" w:rsidRDefault="006D4720" w:rsidP="009F10AC">
      <w:pPr>
        <w:bidi w:val="0"/>
        <w:spacing w:before="60"/>
        <w:rPr>
          <w:rFonts w:cs="Times New Roman"/>
          <w:color w:val="000000"/>
          <w:sz w:val="24"/>
          <w:lang w:eastAsia="en-US"/>
        </w:rPr>
      </w:pPr>
      <w:r>
        <w:rPr>
          <w:rFonts w:cs="Times New Roman"/>
          <w:color w:val="000000"/>
          <w:sz w:val="24"/>
          <w:lang w:eastAsia="en-US"/>
        </w:rPr>
        <w:t xml:space="preserve">1. </w:t>
      </w:r>
      <w:r w:rsidR="006D6DCD">
        <w:rPr>
          <w:rFonts w:cs="Times New Roman"/>
          <w:color w:val="000000"/>
          <w:sz w:val="24"/>
          <w:lang w:eastAsia="en-US"/>
        </w:rPr>
        <w:t xml:space="preserve">(10 points) </w:t>
      </w:r>
    </w:p>
    <w:p w14:paraId="6E35DF16" w14:textId="46AF6D5D" w:rsidR="00130780" w:rsidRDefault="00E9290F" w:rsidP="00F5684A">
      <w:pPr>
        <w:bidi w:val="0"/>
        <w:spacing w:before="60"/>
        <w:rPr>
          <w:rFonts w:cs="Times New Roman"/>
          <w:color w:val="000000"/>
          <w:sz w:val="24"/>
          <w:lang w:eastAsia="en-US"/>
        </w:rPr>
      </w:pPr>
      <w:r>
        <w:rPr>
          <w:rFonts w:cs="Times New Roman"/>
          <w:color w:val="000000"/>
          <w:sz w:val="24"/>
          <w:lang w:eastAsia="en-US"/>
        </w:rPr>
        <w:t xml:space="preserve">(a) </w:t>
      </w:r>
      <w:r w:rsidR="00BF561D">
        <w:rPr>
          <w:rFonts w:cs="Times New Roman"/>
          <w:color w:val="000000"/>
          <w:sz w:val="24"/>
          <w:lang w:eastAsia="en-US"/>
        </w:rPr>
        <w:t xml:space="preserve">Write the </w:t>
      </w:r>
      <w:r w:rsidR="00F5684A">
        <w:rPr>
          <w:rFonts w:cs="Times New Roman"/>
          <w:color w:val="000000"/>
          <w:sz w:val="24"/>
          <w:lang w:eastAsia="en-US"/>
        </w:rPr>
        <w:t xml:space="preserve">program’s </w:t>
      </w:r>
      <w:r w:rsidR="00BF561D">
        <w:rPr>
          <w:rFonts w:cs="Times New Roman"/>
          <w:color w:val="000000"/>
          <w:sz w:val="24"/>
          <w:lang w:eastAsia="en-US"/>
        </w:rPr>
        <w:t>output below</w:t>
      </w:r>
      <w:r>
        <w:rPr>
          <w:rFonts w:cs="Times New Roman"/>
          <w:color w:val="000000"/>
          <w:sz w:val="24"/>
          <w:lang w:eastAsia="en-US"/>
        </w:rPr>
        <w:t>. (b) E</w:t>
      </w:r>
      <w:r w:rsidR="00BF561D" w:rsidRPr="00E9290F">
        <w:rPr>
          <w:rFonts w:cs="Times New Roman"/>
          <w:color w:val="000000"/>
          <w:sz w:val="24"/>
          <w:lang w:eastAsia="en-US"/>
        </w:rPr>
        <w:t xml:space="preserve">xplain </w:t>
      </w:r>
      <w:r>
        <w:rPr>
          <w:rFonts w:cs="Times New Roman"/>
          <w:color w:val="000000"/>
          <w:sz w:val="24"/>
          <w:lang w:eastAsia="en-US"/>
        </w:rPr>
        <w:t>your answer.</w:t>
      </w:r>
    </w:p>
    <w:p w14:paraId="53035284" w14:textId="77777777" w:rsidR="00F5684A" w:rsidRDefault="00F5684A" w:rsidP="00F5684A">
      <w:pPr>
        <w:bidi w:val="0"/>
        <w:spacing w:before="60"/>
        <w:rPr>
          <w:rFonts w:cs="Times New Roman"/>
          <w:color w:val="000000"/>
          <w:sz w:val="24"/>
          <w:lang w:eastAsia="en-US"/>
        </w:rPr>
      </w:pPr>
    </w:p>
    <w:p w14:paraId="35BFB4B2" w14:textId="4A90599A" w:rsidR="00BF561D" w:rsidRPr="00BF561D" w:rsidRDefault="00BF561D" w:rsidP="00BF561D">
      <w:pPr>
        <w:bidi w:val="0"/>
        <w:spacing w:before="60"/>
        <w:rPr>
          <w:rFonts w:cs="Times New Roman"/>
          <w:color w:val="000000"/>
          <w:sz w:val="24"/>
          <w:u w:val="single"/>
          <w:lang w:eastAsia="en-US"/>
        </w:rPr>
      </w:pPr>
      <w:r w:rsidRPr="00BF561D">
        <w:rPr>
          <w:rFonts w:cs="Times New Roman"/>
          <w:color w:val="000000"/>
          <w:sz w:val="24"/>
          <w:u w:val="single"/>
          <w:lang w:eastAsia="en-US"/>
        </w:rPr>
        <w:t>Output:</w:t>
      </w:r>
    </w:p>
    <w:p w14:paraId="1B138124" w14:textId="79431A1F" w:rsidR="00BF561D" w:rsidRDefault="00BF561D" w:rsidP="00BF561D">
      <w:pPr>
        <w:bidi w:val="0"/>
        <w:spacing w:before="60"/>
        <w:rPr>
          <w:rStyle w:val="code"/>
        </w:rPr>
      </w:pPr>
    </w:p>
    <w:p w14:paraId="1E4E0868" w14:textId="32A53C0C" w:rsidR="00130780" w:rsidRDefault="00130780" w:rsidP="00130780">
      <w:pPr>
        <w:bidi w:val="0"/>
        <w:spacing w:before="60"/>
        <w:rPr>
          <w:rStyle w:val="code"/>
        </w:rPr>
      </w:pPr>
    </w:p>
    <w:p w14:paraId="07FD7007" w14:textId="23BC38B8" w:rsidR="00130780" w:rsidRDefault="00130780" w:rsidP="00130780">
      <w:pPr>
        <w:bidi w:val="0"/>
        <w:spacing w:before="60"/>
        <w:rPr>
          <w:rFonts w:cs="Times New Roman"/>
          <w:color w:val="000000"/>
          <w:sz w:val="24"/>
          <w:lang w:eastAsia="en-US"/>
        </w:rPr>
      </w:pPr>
    </w:p>
    <w:p w14:paraId="06D8A9B6" w14:textId="77777777" w:rsidR="00130780" w:rsidRDefault="00130780" w:rsidP="00130780">
      <w:pPr>
        <w:bidi w:val="0"/>
        <w:spacing w:before="60"/>
        <w:rPr>
          <w:rFonts w:cs="Times New Roman"/>
          <w:color w:val="000000"/>
          <w:sz w:val="24"/>
          <w:lang w:eastAsia="en-US"/>
        </w:rPr>
      </w:pPr>
    </w:p>
    <w:p w14:paraId="0AAC396A" w14:textId="4AA6CE6B" w:rsidR="00BF561D" w:rsidRPr="00BF561D" w:rsidRDefault="00BF561D" w:rsidP="00BF561D">
      <w:pPr>
        <w:bidi w:val="0"/>
        <w:spacing w:before="60"/>
        <w:rPr>
          <w:rFonts w:cs="Times New Roman"/>
          <w:color w:val="000000"/>
          <w:sz w:val="24"/>
          <w:u w:val="single"/>
          <w:lang w:eastAsia="en-US"/>
        </w:rPr>
      </w:pPr>
      <w:r w:rsidRPr="00BF561D">
        <w:rPr>
          <w:rFonts w:cs="Times New Roman"/>
          <w:color w:val="000000"/>
          <w:sz w:val="24"/>
          <w:u w:val="single"/>
          <w:lang w:eastAsia="en-US"/>
        </w:rPr>
        <w:t>Explanation:</w:t>
      </w:r>
    </w:p>
    <w:p w14:paraId="457CED5E" w14:textId="77777777" w:rsidR="00A55E43" w:rsidRDefault="00A55E43">
      <w:pPr>
        <w:bidi w:val="0"/>
        <w:rPr>
          <w:rFonts w:cs="Times New Roman"/>
          <w:color w:val="000000"/>
          <w:sz w:val="28"/>
          <w:szCs w:val="28"/>
          <w:u w:val="single"/>
          <w:lang w:eastAsia="en-US"/>
        </w:rPr>
      </w:pPr>
      <w:r>
        <w:rPr>
          <w:rFonts w:cs="Times New Roman"/>
          <w:color w:val="000000"/>
          <w:sz w:val="28"/>
          <w:szCs w:val="28"/>
          <w:u w:val="single"/>
          <w:lang w:eastAsia="en-US"/>
        </w:rPr>
        <w:br w:type="page"/>
      </w:r>
    </w:p>
    <w:p w14:paraId="69B05EA2" w14:textId="72C82A10" w:rsidR="00266637" w:rsidRDefault="00266637" w:rsidP="00266637">
      <w:pPr>
        <w:bidi w:val="0"/>
        <w:spacing w:before="120"/>
        <w:rPr>
          <w:rFonts w:cs="Times New Roman"/>
          <w:color w:val="000000"/>
          <w:sz w:val="28"/>
          <w:szCs w:val="28"/>
          <w:u w:val="single"/>
          <w:lang w:eastAsia="en-US"/>
        </w:rPr>
      </w:pPr>
      <w:r>
        <w:rPr>
          <w:rFonts w:cs="Times New Roman"/>
          <w:color w:val="000000"/>
          <w:sz w:val="28"/>
          <w:szCs w:val="28"/>
          <w:u w:val="single"/>
          <w:lang w:eastAsia="en-US"/>
        </w:rPr>
        <w:lastRenderedPageBreak/>
        <w:t>Q</w:t>
      </w:r>
      <w:r w:rsidRPr="00AD7232">
        <w:rPr>
          <w:rFonts w:cs="Times New Roman"/>
          <w:color w:val="000000"/>
          <w:sz w:val="28"/>
          <w:szCs w:val="28"/>
          <w:u w:val="single"/>
          <w:lang w:eastAsia="en-US"/>
        </w:rPr>
        <w:t xml:space="preserve">uestions </w:t>
      </w:r>
      <w:r>
        <w:rPr>
          <w:rFonts w:cs="Times New Roman"/>
          <w:color w:val="000000"/>
          <w:sz w:val="28"/>
          <w:szCs w:val="28"/>
          <w:u w:val="single"/>
          <w:lang w:eastAsia="en-US"/>
        </w:rPr>
        <w:t>2, 3, 4,</w:t>
      </w:r>
      <w:r w:rsidR="00B92621">
        <w:rPr>
          <w:rFonts w:cs="Times New Roman"/>
          <w:color w:val="000000"/>
          <w:sz w:val="28"/>
          <w:szCs w:val="28"/>
          <w:u w:val="single"/>
          <w:lang w:eastAsia="en-US"/>
        </w:rPr>
        <w:t xml:space="preserve"> 5</w:t>
      </w:r>
      <w:r>
        <w:rPr>
          <w:rFonts w:cs="Times New Roman"/>
          <w:color w:val="000000"/>
          <w:sz w:val="28"/>
          <w:szCs w:val="28"/>
          <w:u w:val="single"/>
          <w:lang w:eastAsia="en-US"/>
        </w:rPr>
        <w:t xml:space="preserve"> </w:t>
      </w:r>
      <w:r w:rsidRPr="00AD7232">
        <w:rPr>
          <w:rFonts w:cs="Times New Roman"/>
          <w:color w:val="000000"/>
          <w:sz w:val="28"/>
          <w:szCs w:val="28"/>
          <w:u w:val="single"/>
          <w:lang w:eastAsia="en-US"/>
        </w:rPr>
        <w:t xml:space="preserve">deal with the class </w:t>
      </w:r>
      <w:r w:rsidRPr="00AD7232">
        <w:rPr>
          <w:rFonts w:ascii="Consolas" w:hAnsi="Consolas" w:cs="Consolas"/>
          <w:color w:val="000000"/>
          <w:sz w:val="24"/>
          <w:u w:val="single"/>
        </w:rPr>
        <w:t>Sets</w:t>
      </w:r>
      <w:r w:rsidRPr="00AD7232">
        <w:rPr>
          <w:rFonts w:cs="Times New Roman"/>
          <w:color w:val="000000"/>
          <w:sz w:val="28"/>
          <w:szCs w:val="28"/>
          <w:u w:val="single"/>
          <w:lang w:eastAsia="en-US"/>
        </w:rPr>
        <w:t xml:space="preserve">, </w:t>
      </w:r>
      <w:r>
        <w:rPr>
          <w:rFonts w:cs="Times New Roman"/>
          <w:color w:val="000000"/>
          <w:sz w:val="28"/>
          <w:szCs w:val="28"/>
          <w:u w:val="single"/>
          <w:lang w:eastAsia="en-US"/>
        </w:rPr>
        <w:t>described</w:t>
      </w:r>
      <w:r w:rsidRPr="00AD7232">
        <w:rPr>
          <w:rFonts w:cs="Times New Roman"/>
          <w:color w:val="000000"/>
          <w:sz w:val="28"/>
          <w:szCs w:val="28"/>
          <w:u w:val="single"/>
          <w:lang w:eastAsia="en-US"/>
        </w:rPr>
        <w:t xml:space="preserve"> in </w:t>
      </w:r>
      <w:r w:rsidR="0049591F">
        <w:rPr>
          <w:rFonts w:cs="Times New Roman"/>
          <w:color w:val="000000"/>
          <w:sz w:val="28"/>
          <w:szCs w:val="28"/>
          <w:u w:val="single"/>
          <w:lang w:eastAsia="en-US"/>
        </w:rPr>
        <w:t xml:space="preserve">the </w:t>
      </w:r>
      <w:r w:rsidRPr="00AD7232">
        <w:rPr>
          <w:rFonts w:cs="Times New Roman"/>
          <w:color w:val="000000"/>
          <w:sz w:val="28"/>
          <w:szCs w:val="28"/>
          <w:u w:val="single"/>
          <w:lang w:eastAsia="en-US"/>
        </w:rPr>
        <w:t>help page.</w:t>
      </w:r>
    </w:p>
    <w:p w14:paraId="725C70FF" w14:textId="65F008D3" w:rsidR="005C5FA0" w:rsidRPr="005C5FA0" w:rsidRDefault="005C5FA0" w:rsidP="005C5FA0">
      <w:pPr>
        <w:bidi w:val="0"/>
        <w:spacing w:before="60"/>
        <w:rPr>
          <w:rFonts w:cs="Times New Roman"/>
          <w:color w:val="000000"/>
          <w:sz w:val="28"/>
          <w:szCs w:val="28"/>
          <w:u w:val="single"/>
          <w:lang w:eastAsia="en-US"/>
        </w:rPr>
      </w:pPr>
      <w:r w:rsidRPr="005C5FA0">
        <w:rPr>
          <w:rFonts w:cs="Times New Roman"/>
          <w:color w:val="000000"/>
          <w:sz w:val="28"/>
          <w:szCs w:val="28"/>
          <w:u w:val="single"/>
          <w:lang w:eastAsia="en-US"/>
        </w:rPr>
        <w:t xml:space="preserve">Take </w:t>
      </w:r>
      <w:r>
        <w:rPr>
          <w:rFonts w:cs="Times New Roman"/>
          <w:color w:val="000000"/>
          <w:sz w:val="28"/>
          <w:szCs w:val="28"/>
          <w:u w:val="single"/>
          <w:lang w:eastAsia="en-US"/>
        </w:rPr>
        <w:t xml:space="preserve">five </w:t>
      </w:r>
      <w:r w:rsidRPr="005C5FA0">
        <w:rPr>
          <w:rFonts w:cs="Times New Roman"/>
          <w:color w:val="000000"/>
          <w:sz w:val="28"/>
          <w:szCs w:val="28"/>
          <w:u w:val="single"/>
          <w:lang w:eastAsia="en-US"/>
        </w:rPr>
        <w:t>minutes to read this help page now.</w:t>
      </w:r>
    </w:p>
    <w:p w14:paraId="530383C2" w14:textId="77777777" w:rsidR="00266637" w:rsidRDefault="00266637" w:rsidP="00266637">
      <w:pPr>
        <w:bidi w:val="0"/>
        <w:spacing w:before="60"/>
        <w:rPr>
          <w:rFonts w:cs="Times New Roman"/>
          <w:color w:val="000000"/>
          <w:sz w:val="24"/>
          <w:lang w:eastAsia="en-US"/>
        </w:rPr>
      </w:pPr>
    </w:p>
    <w:p w14:paraId="3B64701F" w14:textId="2F967324" w:rsidR="00837B25" w:rsidRDefault="00837B25" w:rsidP="00837B25">
      <w:pPr>
        <w:bidi w:val="0"/>
        <w:spacing w:before="60"/>
        <w:rPr>
          <w:rFonts w:cs="Times New Roman"/>
          <w:color w:val="000000"/>
          <w:sz w:val="24"/>
          <w:lang w:eastAsia="en-US"/>
        </w:rPr>
      </w:pPr>
      <w:r>
        <w:rPr>
          <w:rFonts w:cs="Times New Roman"/>
          <w:color w:val="000000"/>
          <w:sz w:val="24"/>
          <w:lang w:eastAsia="en-US"/>
        </w:rPr>
        <w:t>2</w:t>
      </w:r>
      <w:r>
        <w:rPr>
          <w:rFonts w:cs="Times New Roman"/>
          <w:color w:val="000000"/>
          <w:sz w:val="24"/>
          <w:lang w:eastAsia="en-US"/>
        </w:rPr>
        <w:t xml:space="preserve">. (10 points) Implement the following function. Your code can use any one of the </w:t>
      </w:r>
      <w:r w:rsidRPr="0049591F">
        <w:rPr>
          <w:rStyle w:val="code"/>
        </w:rPr>
        <w:t>Sets</w:t>
      </w:r>
      <w:r>
        <w:rPr>
          <w:rFonts w:cs="Times New Roman"/>
          <w:color w:val="000000"/>
          <w:sz w:val="24"/>
          <w:lang w:eastAsia="en-US"/>
        </w:rPr>
        <w:t xml:space="preserve"> class functions listed in the help page, even if the function is not implemented.</w:t>
      </w:r>
    </w:p>
    <w:p w14:paraId="172E36E5" w14:textId="77777777" w:rsidR="00837B25" w:rsidRDefault="00837B25" w:rsidP="00837B25">
      <w:pPr>
        <w:bidi w:val="0"/>
        <w:spacing w:before="60"/>
        <w:rPr>
          <w:rFonts w:cs="Times New Roman"/>
          <w:color w:val="000000"/>
          <w:sz w:val="24"/>
          <w:lang w:eastAsia="en-US"/>
        </w:rPr>
      </w:pPr>
    </w:p>
    <w:p w14:paraId="62FCBCAA" w14:textId="77777777" w:rsidR="00837B25" w:rsidRPr="00E9290F" w:rsidRDefault="00837B25" w:rsidP="00837B25">
      <w:pPr>
        <w:autoSpaceDE w:val="0"/>
        <w:autoSpaceDN w:val="0"/>
        <w:bidi w:val="0"/>
        <w:adjustRightInd w:val="0"/>
        <w:rPr>
          <w:rStyle w:val="code"/>
          <w:rFonts w:asciiTheme="majorBidi" w:hAnsiTheme="majorBidi" w:cstheme="majorBidi"/>
          <w:color w:val="000000" w:themeColor="text1"/>
          <w:sz w:val="24"/>
        </w:rPr>
      </w:pPr>
      <w:r w:rsidRPr="00E9290F">
        <w:rPr>
          <w:rStyle w:val="code"/>
          <w:rFonts w:asciiTheme="majorBidi" w:hAnsiTheme="majorBidi" w:cstheme="majorBidi"/>
          <w:color w:val="000000" w:themeColor="text1"/>
          <w:sz w:val="24"/>
        </w:rPr>
        <w:t xml:space="preserve">/** Returns the intersection of the three sets. The intersection of </w:t>
      </w:r>
      <w:r w:rsidRPr="00E9290F">
        <w:rPr>
          <w:rStyle w:val="code"/>
        </w:rPr>
        <w:t>set1</w:t>
      </w:r>
      <w:r w:rsidRPr="00E9290F">
        <w:rPr>
          <w:rStyle w:val="code"/>
          <w:rFonts w:asciiTheme="majorBidi" w:hAnsiTheme="majorBidi" w:cstheme="majorBidi"/>
          <w:color w:val="000000" w:themeColor="text1"/>
          <w:sz w:val="24"/>
        </w:rPr>
        <w:t xml:space="preserve">, </w:t>
      </w:r>
      <w:r w:rsidRPr="00E9290F">
        <w:rPr>
          <w:rStyle w:val="code"/>
        </w:rPr>
        <w:t>set2</w:t>
      </w:r>
      <w:r w:rsidRPr="00E9290F">
        <w:rPr>
          <w:rStyle w:val="code"/>
          <w:rFonts w:asciiTheme="majorBidi" w:hAnsiTheme="majorBidi" w:cstheme="majorBidi"/>
          <w:color w:val="000000" w:themeColor="text1"/>
          <w:sz w:val="24"/>
        </w:rPr>
        <w:t xml:space="preserve">, and </w:t>
      </w:r>
      <w:r w:rsidRPr="00E9290F">
        <w:rPr>
          <w:rStyle w:val="code"/>
        </w:rPr>
        <w:t>set3</w:t>
      </w:r>
    </w:p>
    <w:p w14:paraId="14DEBEEB" w14:textId="29631544" w:rsidR="00837B25" w:rsidRPr="00E9290F" w:rsidRDefault="00837B25" w:rsidP="00837B25">
      <w:pPr>
        <w:autoSpaceDE w:val="0"/>
        <w:autoSpaceDN w:val="0"/>
        <w:bidi w:val="0"/>
        <w:adjustRightInd w:val="0"/>
        <w:rPr>
          <w:rStyle w:val="code"/>
          <w:rFonts w:asciiTheme="majorBidi" w:hAnsiTheme="majorBidi" w:cstheme="majorBidi"/>
          <w:color w:val="000000" w:themeColor="text1"/>
          <w:sz w:val="24"/>
        </w:rPr>
      </w:pPr>
      <w:r w:rsidRPr="00E9290F">
        <w:rPr>
          <w:rStyle w:val="code"/>
          <w:rFonts w:asciiTheme="majorBidi" w:hAnsiTheme="majorBidi" w:cstheme="majorBidi"/>
          <w:color w:val="000000" w:themeColor="text1"/>
          <w:sz w:val="24"/>
        </w:rPr>
        <w:t xml:space="preserve"> *   is the set containing the elements that are both in </w:t>
      </w:r>
      <w:r w:rsidRPr="00E9290F">
        <w:rPr>
          <w:rStyle w:val="code"/>
        </w:rPr>
        <w:t>set1</w:t>
      </w:r>
      <w:r w:rsidRPr="00E9290F">
        <w:rPr>
          <w:rStyle w:val="code"/>
          <w:rFonts w:asciiTheme="majorBidi" w:hAnsiTheme="majorBidi" w:cstheme="majorBidi"/>
          <w:color w:val="000000" w:themeColor="text1"/>
          <w:sz w:val="24"/>
        </w:rPr>
        <w:t xml:space="preserve">, </w:t>
      </w:r>
      <w:r w:rsidRPr="00E9290F">
        <w:rPr>
          <w:rStyle w:val="code"/>
        </w:rPr>
        <w:t>set2</w:t>
      </w:r>
      <w:r w:rsidRPr="00E9290F">
        <w:rPr>
          <w:rStyle w:val="code"/>
          <w:rFonts w:asciiTheme="majorBidi" w:hAnsiTheme="majorBidi" w:cstheme="majorBidi"/>
          <w:color w:val="000000" w:themeColor="text1"/>
          <w:sz w:val="24"/>
        </w:rPr>
        <w:t xml:space="preserve">, and </w:t>
      </w:r>
      <w:r w:rsidRPr="00E9290F">
        <w:rPr>
          <w:rStyle w:val="code"/>
        </w:rPr>
        <w:t>set3</w:t>
      </w:r>
      <w:r w:rsidRPr="00E9290F">
        <w:rPr>
          <w:rStyle w:val="code"/>
          <w:rFonts w:asciiTheme="majorBidi" w:hAnsiTheme="majorBidi" w:cstheme="majorBidi"/>
          <w:color w:val="000000" w:themeColor="text1"/>
          <w:sz w:val="24"/>
        </w:rPr>
        <w:t>. */</w:t>
      </w:r>
    </w:p>
    <w:p w14:paraId="404F0C32" w14:textId="77777777" w:rsidR="00837B25" w:rsidRPr="00575562" w:rsidRDefault="00837B25" w:rsidP="00837B25">
      <w:pPr>
        <w:autoSpaceDE w:val="0"/>
        <w:autoSpaceDN w:val="0"/>
        <w:bidi w:val="0"/>
        <w:adjustRightInd w:val="0"/>
        <w:spacing w:before="60"/>
        <w:rPr>
          <w:rStyle w:val="code"/>
          <w:rFonts w:asciiTheme="majorBidi" w:hAnsiTheme="majorBidi" w:cstheme="majorBidi"/>
          <w:color w:val="000000" w:themeColor="text1"/>
          <w:sz w:val="22"/>
          <w:szCs w:val="22"/>
        </w:rPr>
      </w:pPr>
      <w:r w:rsidRPr="00575562">
        <w:rPr>
          <w:rStyle w:val="code"/>
          <w:color w:val="000000" w:themeColor="text1"/>
          <w:sz w:val="22"/>
          <w:szCs w:val="22"/>
        </w:rPr>
        <w:t>public static int[] intersection (int[] set1, int[] set2, int[] set3) {</w:t>
      </w:r>
    </w:p>
    <w:p w14:paraId="3393B74D" w14:textId="77777777" w:rsidR="00837B25" w:rsidRPr="002229CB" w:rsidRDefault="00837B25" w:rsidP="00837B25">
      <w:pPr>
        <w:autoSpaceDE w:val="0"/>
        <w:autoSpaceDN w:val="0"/>
        <w:bidi w:val="0"/>
        <w:adjustRightInd w:val="0"/>
        <w:rPr>
          <w:rFonts w:asciiTheme="majorBidi" w:hAnsiTheme="majorBidi" w:cstheme="majorBidi"/>
          <w:color w:val="000000" w:themeColor="text1"/>
          <w:sz w:val="24"/>
          <w:lang w:eastAsia="en-US"/>
        </w:rPr>
      </w:pPr>
      <w:r>
        <w:rPr>
          <w:rFonts w:asciiTheme="majorBidi" w:hAnsiTheme="majorBidi" w:cstheme="majorBidi"/>
          <w:color w:val="000000" w:themeColor="text1"/>
          <w:sz w:val="24"/>
          <w:lang w:eastAsia="en-US"/>
        </w:rPr>
        <w:t xml:space="preserve">     </w:t>
      </w:r>
      <w:r w:rsidRPr="002229CB">
        <w:rPr>
          <w:rFonts w:asciiTheme="majorBidi" w:hAnsiTheme="majorBidi" w:cstheme="majorBidi"/>
          <w:color w:val="000000" w:themeColor="text1"/>
          <w:sz w:val="24"/>
          <w:lang w:eastAsia="en-US"/>
        </w:rPr>
        <w:t xml:space="preserve">// </w:t>
      </w:r>
      <w:r>
        <w:rPr>
          <w:rFonts w:asciiTheme="majorBidi" w:hAnsiTheme="majorBidi" w:cstheme="majorBidi"/>
          <w:color w:val="000000" w:themeColor="text1"/>
          <w:sz w:val="24"/>
          <w:lang w:eastAsia="en-US"/>
        </w:rPr>
        <w:t>Write your code here:</w:t>
      </w:r>
    </w:p>
    <w:p w14:paraId="268AD1DA" w14:textId="77777777" w:rsidR="00837B25" w:rsidRDefault="00837B25" w:rsidP="002F5E88">
      <w:pPr>
        <w:bidi w:val="0"/>
        <w:spacing w:before="60"/>
        <w:rPr>
          <w:rFonts w:cs="Times New Roman"/>
          <w:color w:val="000000"/>
          <w:sz w:val="24"/>
          <w:lang w:eastAsia="en-US"/>
        </w:rPr>
      </w:pPr>
    </w:p>
    <w:p w14:paraId="71E7199D" w14:textId="77777777" w:rsidR="00837B25" w:rsidRDefault="00837B25">
      <w:pPr>
        <w:bidi w:val="0"/>
        <w:rPr>
          <w:rFonts w:cs="Times New Roman"/>
          <w:color w:val="000000"/>
          <w:sz w:val="24"/>
          <w:lang w:eastAsia="en-US"/>
        </w:rPr>
      </w:pPr>
      <w:r>
        <w:rPr>
          <w:rFonts w:cs="Times New Roman"/>
          <w:color w:val="000000"/>
          <w:sz w:val="24"/>
          <w:lang w:eastAsia="en-US"/>
        </w:rPr>
        <w:br w:type="page"/>
      </w:r>
    </w:p>
    <w:p w14:paraId="2FAFF615" w14:textId="7EA097A9" w:rsidR="00837B25" w:rsidRDefault="00837B25" w:rsidP="00837B25">
      <w:pPr>
        <w:bidi w:val="0"/>
        <w:spacing w:before="60"/>
        <w:rPr>
          <w:rFonts w:cs="Times New Roman"/>
          <w:color w:val="000000"/>
          <w:sz w:val="24"/>
          <w:lang w:eastAsia="en-US"/>
        </w:rPr>
      </w:pPr>
      <w:r>
        <w:rPr>
          <w:rFonts w:cs="Times New Roman"/>
          <w:color w:val="000000"/>
          <w:sz w:val="24"/>
          <w:lang w:eastAsia="en-US"/>
        </w:rPr>
        <w:lastRenderedPageBreak/>
        <w:t>3</w:t>
      </w:r>
      <w:r>
        <w:rPr>
          <w:rFonts w:cs="Times New Roman"/>
          <w:color w:val="000000"/>
          <w:sz w:val="24"/>
          <w:lang w:eastAsia="en-US"/>
        </w:rPr>
        <w:t xml:space="preserve">. (5 points) The </w:t>
      </w:r>
      <w:r w:rsidRPr="00A55E43">
        <w:rPr>
          <w:rStyle w:val="code"/>
        </w:rPr>
        <w:t>Sets</w:t>
      </w:r>
      <w:r>
        <w:rPr>
          <w:rFonts w:cs="Times New Roman"/>
          <w:color w:val="000000"/>
          <w:sz w:val="24"/>
          <w:lang w:eastAsia="en-US"/>
        </w:rPr>
        <w:t xml:space="preserve"> class includes two functions that have the same name (</w:t>
      </w:r>
      <w:r w:rsidRPr="00A55E43">
        <w:rPr>
          <w:rStyle w:val="code"/>
        </w:rPr>
        <w:t>intersection</w:t>
      </w:r>
      <w:r>
        <w:rPr>
          <w:rStyle w:val="code"/>
        </w:rPr>
        <w:t>)</w:t>
      </w:r>
      <w:r>
        <w:rPr>
          <w:rFonts w:cs="Times New Roman"/>
          <w:color w:val="000000"/>
          <w:sz w:val="24"/>
          <w:lang w:eastAsia="en-US"/>
        </w:rPr>
        <w:t>.</w:t>
      </w:r>
    </w:p>
    <w:p w14:paraId="5DD89010" w14:textId="77777777" w:rsidR="00CB3940" w:rsidRDefault="00837B25" w:rsidP="00837B25">
      <w:pPr>
        <w:bidi w:val="0"/>
        <w:spacing w:before="60"/>
        <w:rPr>
          <w:rFonts w:cs="Times New Roman"/>
          <w:color w:val="000000"/>
          <w:sz w:val="24"/>
          <w:lang w:eastAsia="en-US"/>
        </w:rPr>
      </w:pPr>
      <w:r>
        <w:rPr>
          <w:rFonts w:cs="Times New Roman"/>
          <w:color w:val="000000"/>
          <w:sz w:val="24"/>
          <w:lang w:eastAsia="en-US"/>
        </w:rPr>
        <w:t>(a) How does the Java compiler know which function to call?</w:t>
      </w:r>
    </w:p>
    <w:p w14:paraId="01CFEFE6" w14:textId="77777777" w:rsidR="00CB3940" w:rsidRDefault="00837B25" w:rsidP="00CB3940">
      <w:pPr>
        <w:bidi w:val="0"/>
        <w:spacing w:before="60"/>
        <w:rPr>
          <w:rFonts w:cs="Times New Roman"/>
          <w:color w:val="000000"/>
          <w:sz w:val="24"/>
          <w:lang w:eastAsia="en-US"/>
        </w:rPr>
      </w:pPr>
      <w:r>
        <w:rPr>
          <w:rFonts w:cs="Times New Roman"/>
          <w:color w:val="000000"/>
          <w:sz w:val="24"/>
          <w:lang w:eastAsia="en-US"/>
        </w:rPr>
        <w:t>(b) What is the name of this programming technique?</w:t>
      </w:r>
    </w:p>
    <w:p w14:paraId="0C805E85" w14:textId="627D647E" w:rsidR="00837B25" w:rsidRDefault="00837B25" w:rsidP="00CB3940">
      <w:pPr>
        <w:bidi w:val="0"/>
        <w:spacing w:before="60"/>
        <w:rPr>
          <w:rFonts w:cs="Times New Roman"/>
          <w:color w:val="000000"/>
          <w:sz w:val="24"/>
          <w:lang w:eastAsia="en-US"/>
        </w:rPr>
      </w:pPr>
      <w:r>
        <w:rPr>
          <w:rFonts w:cs="Times New Roman"/>
          <w:color w:val="000000"/>
          <w:sz w:val="24"/>
          <w:lang w:eastAsia="en-US"/>
        </w:rPr>
        <w:t xml:space="preserve">(c) Is it recommended to use this </w:t>
      </w:r>
      <w:r w:rsidR="00F95098">
        <w:rPr>
          <w:rFonts w:cs="Times New Roman"/>
          <w:color w:val="000000"/>
          <w:sz w:val="24"/>
          <w:lang w:eastAsia="en-US"/>
        </w:rPr>
        <w:t xml:space="preserve">programming </w:t>
      </w:r>
      <w:r>
        <w:rPr>
          <w:rFonts w:cs="Times New Roman"/>
          <w:color w:val="000000"/>
          <w:sz w:val="24"/>
          <w:lang w:eastAsia="en-US"/>
        </w:rPr>
        <w:t xml:space="preserve">technique? Why or why not? </w:t>
      </w:r>
    </w:p>
    <w:p w14:paraId="659BAEC0" w14:textId="77777777" w:rsidR="00837B25" w:rsidRDefault="00837B25" w:rsidP="00837B25">
      <w:pPr>
        <w:bidi w:val="0"/>
        <w:spacing w:before="60"/>
        <w:rPr>
          <w:rFonts w:cs="Times New Roman"/>
          <w:color w:val="000000"/>
          <w:sz w:val="24"/>
          <w:lang w:eastAsia="en-US"/>
        </w:rPr>
      </w:pPr>
    </w:p>
    <w:p w14:paraId="15E52691" w14:textId="77777777" w:rsidR="00837B25" w:rsidRDefault="00837B25">
      <w:pPr>
        <w:bidi w:val="0"/>
        <w:rPr>
          <w:rFonts w:cs="Times New Roman"/>
          <w:color w:val="000000"/>
          <w:sz w:val="24"/>
          <w:lang w:eastAsia="en-US"/>
        </w:rPr>
      </w:pPr>
      <w:r>
        <w:rPr>
          <w:rFonts w:cs="Times New Roman"/>
          <w:color w:val="000000"/>
          <w:sz w:val="24"/>
          <w:lang w:eastAsia="en-US"/>
        </w:rPr>
        <w:br w:type="page"/>
      </w:r>
    </w:p>
    <w:p w14:paraId="7990A979" w14:textId="73E451FC" w:rsidR="00837B25" w:rsidRDefault="00837B25" w:rsidP="00FF52CD">
      <w:pPr>
        <w:bidi w:val="0"/>
        <w:spacing w:before="60"/>
        <w:rPr>
          <w:rFonts w:cs="Times New Roman"/>
          <w:color w:val="000000"/>
          <w:sz w:val="24"/>
          <w:lang w:eastAsia="en-US"/>
        </w:rPr>
      </w:pPr>
      <w:r>
        <w:rPr>
          <w:rFonts w:cs="Times New Roman"/>
          <w:color w:val="000000"/>
          <w:sz w:val="24"/>
          <w:lang w:eastAsia="en-US"/>
        </w:rPr>
        <w:lastRenderedPageBreak/>
        <w:t>4. (15 points) Implement the following function.</w:t>
      </w:r>
      <w:r w:rsidR="00FF52CD">
        <w:rPr>
          <w:rFonts w:cs="Times New Roman"/>
          <w:color w:val="000000"/>
          <w:sz w:val="24"/>
          <w:lang w:eastAsia="en-US"/>
        </w:rPr>
        <w:t xml:space="preserve"> </w:t>
      </w:r>
      <w:r>
        <w:rPr>
          <w:rFonts w:cs="Times New Roman"/>
          <w:color w:val="000000"/>
          <w:sz w:val="24"/>
          <w:lang w:eastAsia="en-US"/>
        </w:rPr>
        <w:t xml:space="preserve">Your code can use any one of the </w:t>
      </w:r>
      <w:r w:rsidRPr="0049591F">
        <w:rPr>
          <w:rStyle w:val="code"/>
        </w:rPr>
        <w:t>Sets</w:t>
      </w:r>
      <w:r>
        <w:rPr>
          <w:rFonts w:cs="Times New Roman"/>
          <w:color w:val="000000"/>
          <w:sz w:val="24"/>
          <w:lang w:eastAsia="en-US"/>
        </w:rPr>
        <w:t xml:space="preserve"> class functions listed in the help page, even if the function is not implemented. Tip: </w:t>
      </w:r>
      <w:r w:rsidR="00FF52CD">
        <w:rPr>
          <w:rFonts w:cs="Times New Roman"/>
          <w:color w:val="000000"/>
          <w:sz w:val="24"/>
          <w:lang w:eastAsia="en-US"/>
        </w:rPr>
        <w:t xml:space="preserve">This problem can be solved efficiently by going </w:t>
      </w:r>
      <w:r w:rsidR="00945812">
        <w:rPr>
          <w:rFonts w:cs="Times New Roman"/>
          <w:color w:val="000000"/>
          <w:sz w:val="24"/>
          <w:lang w:eastAsia="en-US"/>
        </w:rPr>
        <w:t xml:space="preserve">once over all the elements of one set, </w:t>
      </w:r>
      <w:r w:rsidR="00FF52CD">
        <w:rPr>
          <w:rFonts w:cs="Times New Roman"/>
          <w:color w:val="000000"/>
          <w:sz w:val="24"/>
          <w:lang w:eastAsia="en-US"/>
        </w:rPr>
        <w:t xml:space="preserve">and doing something, </w:t>
      </w:r>
      <w:r w:rsidR="00945812">
        <w:rPr>
          <w:rFonts w:cs="Times New Roman"/>
          <w:color w:val="000000"/>
          <w:sz w:val="24"/>
          <w:lang w:eastAsia="en-US"/>
        </w:rPr>
        <w:t>and once over all the elements of the other set</w:t>
      </w:r>
      <w:r w:rsidR="00FF52CD">
        <w:rPr>
          <w:rFonts w:cs="Times New Roman"/>
          <w:color w:val="000000"/>
          <w:sz w:val="24"/>
          <w:lang w:eastAsia="en-US"/>
        </w:rPr>
        <w:t>, and doing something.</w:t>
      </w:r>
      <w:r w:rsidR="00945812">
        <w:rPr>
          <w:rFonts w:cs="Times New Roman"/>
          <w:color w:val="000000"/>
          <w:sz w:val="24"/>
          <w:lang w:eastAsia="en-US"/>
        </w:rPr>
        <w:t xml:space="preserve"> </w:t>
      </w:r>
      <w:r w:rsidR="00945812" w:rsidRPr="00FF52CD">
        <w:rPr>
          <w:rFonts w:cs="Times New Roman"/>
          <w:color w:val="000000"/>
          <w:sz w:val="21"/>
          <w:szCs w:val="21"/>
          <w:lang w:eastAsia="en-US"/>
        </w:rPr>
        <w:t>Try to find and implement such an algorithm.</w:t>
      </w:r>
    </w:p>
    <w:p w14:paraId="192A3180" w14:textId="77777777" w:rsidR="00FF52CD" w:rsidRDefault="00FF52CD" w:rsidP="00FF52CD">
      <w:pPr>
        <w:bidi w:val="0"/>
        <w:spacing w:before="60"/>
        <w:rPr>
          <w:rFonts w:cs="Times New Roman"/>
          <w:color w:val="000000"/>
          <w:sz w:val="24"/>
          <w:lang w:eastAsia="en-US"/>
        </w:rPr>
      </w:pPr>
    </w:p>
    <w:p w14:paraId="75D53636" w14:textId="0D0E8EC9" w:rsidR="00221B79" w:rsidRDefault="00221B79" w:rsidP="00221B79">
      <w:pPr>
        <w:autoSpaceDE w:val="0"/>
        <w:autoSpaceDN w:val="0"/>
        <w:bidi w:val="0"/>
        <w:adjustRightInd w:val="0"/>
        <w:rPr>
          <w:rStyle w:val="code"/>
          <w:rFonts w:asciiTheme="majorBidi" w:hAnsiTheme="majorBidi" w:cstheme="majorBidi"/>
          <w:sz w:val="24"/>
        </w:rPr>
      </w:pPr>
      <w:r w:rsidRPr="000C491E">
        <w:rPr>
          <w:rStyle w:val="code"/>
          <w:rFonts w:asciiTheme="majorBidi" w:hAnsiTheme="majorBidi" w:cstheme="majorBidi"/>
          <w:sz w:val="24"/>
        </w:rPr>
        <w:t>/** Checks if set1 dominates set2. Set1 dominates set2 i</w:t>
      </w:r>
      <w:r w:rsidR="006F7BE8">
        <w:rPr>
          <w:rStyle w:val="code"/>
          <w:rFonts w:asciiTheme="majorBidi" w:hAnsiTheme="majorBidi" w:cstheme="majorBidi"/>
          <w:sz w:val="24"/>
        </w:rPr>
        <w:t>f</w:t>
      </w:r>
      <w:r w:rsidRPr="000C491E">
        <w:rPr>
          <w:rStyle w:val="code"/>
          <w:rFonts w:asciiTheme="majorBidi" w:hAnsiTheme="majorBidi" w:cstheme="majorBidi"/>
          <w:sz w:val="24"/>
        </w:rPr>
        <w:t xml:space="preserve"> every element of set1 </w:t>
      </w:r>
    </w:p>
    <w:p w14:paraId="0F8DA770" w14:textId="2F6C7D8A" w:rsidR="00221B79" w:rsidRDefault="00221B79" w:rsidP="00221B79">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0C491E">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0C491E">
        <w:rPr>
          <w:rStyle w:val="code"/>
          <w:rFonts w:asciiTheme="majorBidi" w:hAnsiTheme="majorBidi" w:cstheme="majorBidi"/>
          <w:sz w:val="24"/>
        </w:rPr>
        <w:t xml:space="preserve">is </w:t>
      </w:r>
      <w:r>
        <w:rPr>
          <w:rStyle w:val="code"/>
          <w:rFonts w:asciiTheme="majorBidi" w:hAnsiTheme="majorBidi" w:cstheme="majorBidi"/>
          <w:sz w:val="24"/>
        </w:rPr>
        <w:t xml:space="preserve">strictly </w:t>
      </w:r>
      <w:r w:rsidRPr="000C491E">
        <w:rPr>
          <w:rStyle w:val="code"/>
          <w:rFonts w:asciiTheme="majorBidi" w:hAnsiTheme="majorBidi" w:cstheme="majorBidi"/>
          <w:sz w:val="24"/>
        </w:rPr>
        <w:t xml:space="preserve">greater </w:t>
      </w:r>
      <w:r>
        <w:rPr>
          <w:rStyle w:val="code"/>
          <w:rFonts w:asciiTheme="majorBidi" w:hAnsiTheme="majorBidi" w:cstheme="majorBidi"/>
          <w:sz w:val="24"/>
        </w:rPr>
        <w:t xml:space="preserve">(&gt;) </w:t>
      </w:r>
      <w:r w:rsidRPr="000C491E">
        <w:rPr>
          <w:rStyle w:val="code"/>
          <w:rFonts w:asciiTheme="majorBidi" w:hAnsiTheme="majorBidi" w:cstheme="majorBidi"/>
          <w:sz w:val="24"/>
        </w:rPr>
        <w:t>than every element of set2.</w:t>
      </w:r>
      <w:r>
        <w:rPr>
          <w:rStyle w:val="code"/>
          <w:rFonts w:asciiTheme="majorBidi" w:hAnsiTheme="majorBidi" w:cstheme="majorBidi"/>
          <w:sz w:val="24"/>
        </w:rPr>
        <w:t xml:space="preserve"> </w:t>
      </w:r>
      <w:r w:rsidRPr="000C491E">
        <w:rPr>
          <w:rStyle w:val="code"/>
          <w:rFonts w:asciiTheme="majorBidi" w:hAnsiTheme="majorBidi" w:cstheme="majorBidi"/>
          <w:sz w:val="24"/>
        </w:rPr>
        <w:t>*/</w:t>
      </w:r>
    </w:p>
    <w:p w14:paraId="061E3F06" w14:textId="77777777" w:rsidR="00837B25" w:rsidRPr="000C491E" w:rsidRDefault="00837B25" w:rsidP="00837B25">
      <w:pPr>
        <w:autoSpaceDE w:val="0"/>
        <w:autoSpaceDN w:val="0"/>
        <w:bidi w:val="0"/>
        <w:adjustRightInd w:val="0"/>
        <w:spacing w:before="120"/>
        <w:rPr>
          <w:rStyle w:val="code"/>
          <w:rFonts w:asciiTheme="majorBidi" w:hAnsiTheme="majorBidi" w:cstheme="majorBidi"/>
          <w:sz w:val="24"/>
        </w:rPr>
      </w:pPr>
      <w:r w:rsidRPr="000C491E">
        <w:rPr>
          <w:rStyle w:val="code"/>
        </w:rPr>
        <w:t xml:space="preserve">public static </w:t>
      </w:r>
      <w:proofErr w:type="spellStart"/>
      <w:r w:rsidRPr="000C491E">
        <w:rPr>
          <w:rStyle w:val="code"/>
        </w:rPr>
        <w:t>boolean</w:t>
      </w:r>
      <w:proofErr w:type="spellEnd"/>
      <w:r w:rsidRPr="000C491E">
        <w:rPr>
          <w:rStyle w:val="code"/>
        </w:rPr>
        <w:t xml:space="preserve"> dominates(int[] set1, int[] set2) {</w:t>
      </w:r>
    </w:p>
    <w:p w14:paraId="51647F0D" w14:textId="77777777" w:rsidR="00837B25" w:rsidRPr="002229CB" w:rsidRDefault="00837B25" w:rsidP="00837B25">
      <w:pPr>
        <w:autoSpaceDE w:val="0"/>
        <w:autoSpaceDN w:val="0"/>
        <w:bidi w:val="0"/>
        <w:adjustRightInd w:val="0"/>
        <w:rPr>
          <w:rFonts w:asciiTheme="majorBidi" w:hAnsiTheme="majorBidi" w:cstheme="majorBidi"/>
          <w:color w:val="000000" w:themeColor="text1"/>
          <w:sz w:val="24"/>
          <w:lang w:eastAsia="en-US"/>
        </w:rPr>
      </w:pPr>
      <w:r>
        <w:rPr>
          <w:rFonts w:asciiTheme="majorBidi" w:hAnsiTheme="majorBidi" w:cstheme="majorBidi"/>
          <w:color w:val="000000" w:themeColor="text1"/>
          <w:sz w:val="24"/>
          <w:lang w:eastAsia="en-US"/>
        </w:rPr>
        <w:t xml:space="preserve">     </w:t>
      </w:r>
      <w:r w:rsidRPr="002229CB">
        <w:rPr>
          <w:rFonts w:asciiTheme="majorBidi" w:hAnsiTheme="majorBidi" w:cstheme="majorBidi"/>
          <w:color w:val="000000" w:themeColor="text1"/>
          <w:sz w:val="24"/>
          <w:lang w:eastAsia="en-US"/>
        </w:rPr>
        <w:t xml:space="preserve">// </w:t>
      </w:r>
      <w:r>
        <w:rPr>
          <w:rFonts w:asciiTheme="majorBidi" w:hAnsiTheme="majorBidi" w:cstheme="majorBidi"/>
          <w:color w:val="000000" w:themeColor="text1"/>
          <w:sz w:val="24"/>
          <w:lang w:eastAsia="en-US"/>
        </w:rPr>
        <w:t>Write your code here:</w:t>
      </w:r>
    </w:p>
    <w:p w14:paraId="38B6576C" w14:textId="77777777" w:rsidR="002F5E88" w:rsidRPr="002F5E88" w:rsidRDefault="002F5E88" w:rsidP="002F5E88">
      <w:pPr>
        <w:bidi w:val="0"/>
        <w:spacing w:before="60"/>
        <w:rPr>
          <w:rStyle w:val="code"/>
          <w:color w:val="000000" w:themeColor="text1"/>
          <w:sz w:val="22"/>
          <w:szCs w:val="22"/>
        </w:rPr>
      </w:pPr>
    </w:p>
    <w:p w14:paraId="55C844A3" w14:textId="77777777" w:rsidR="00130780" w:rsidRDefault="00130780">
      <w:pPr>
        <w:bidi w:val="0"/>
        <w:rPr>
          <w:rStyle w:val="code"/>
          <w:rFonts w:asciiTheme="majorBidi" w:hAnsiTheme="majorBidi" w:cstheme="majorBidi"/>
          <w:color w:val="000000" w:themeColor="text1"/>
          <w:sz w:val="24"/>
        </w:rPr>
      </w:pPr>
      <w:r>
        <w:rPr>
          <w:rStyle w:val="code"/>
          <w:rFonts w:asciiTheme="majorBidi" w:hAnsiTheme="majorBidi" w:cstheme="majorBidi"/>
          <w:color w:val="000000" w:themeColor="text1"/>
          <w:sz w:val="24"/>
        </w:rPr>
        <w:br w:type="page"/>
      </w:r>
    </w:p>
    <w:p w14:paraId="060D21C6" w14:textId="7314D436" w:rsidR="00B92621" w:rsidRDefault="00B92621" w:rsidP="00837B25">
      <w:pPr>
        <w:bidi w:val="0"/>
        <w:rPr>
          <w:rFonts w:cs="Times New Roman"/>
          <w:color w:val="000000"/>
          <w:sz w:val="24"/>
          <w:lang w:eastAsia="en-US"/>
        </w:rPr>
      </w:pPr>
      <w:r>
        <w:rPr>
          <w:rFonts w:cs="Times New Roman"/>
          <w:color w:val="000000"/>
          <w:sz w:val="24"/>
          <w:lang w:eastAsia="en-US"/>
        </w:rPr>
        <w:lastRenderedPageBreak/>
        <w:t>5. (</w:t>
      </w:r>
      <w:r w:rsidR="00E0413D">
        <w:rPr>
          <w:rFonts w:cs="Times New Roman"/>
          <w:color w:val="000000"/>
          <w:sz w:val="24"/>
          <w:lang w:eastAsia="en-US"/>
        </w:rPr>
        <w:t>2</w:t>
      </w:r>
      <w:r w:rsidR="00437325">
        <w:rPr>
          <w:rFonts w:cs="Times New Roman"/>
          <w:color w:val="000000"/>
          <w:sz w:val="24"/>
          <w:lang w:eastAsia="en-US"/>
        </w:rPr>
        <w:t>0</w:t>
      </w:r>
      <w:r>
        <w:rPr>
          <w:rFonts w:cs="Times New Roman"/>
          <w:color w:val="000000"/>
          <w:sz w:val="24"/>
          <w:lang w:eastAsia="en-US"/>
        </w:rPr>
        <w:t xml:space="preserve"> points) </w:t>
      </w:r>
      <w:r w:rsidR="00E0413D">
        <w:rPr>
          <w:rFonts w:cs="Times New Roman"/>
          <w:color w:val="000000"/>
          <w:sz w:val="24"/>
          <w:lang w:eastAsia="en-US"/>
        </w:rPr>
        <w:t>Implement the following function.</w:t>
      </w:r>
    </w:p>
    <w:p w14:paraId="717EA354" w14:textId="77777777" w:rsidR="00EF0476" w:rsidRDefault="00EF0476" w:rsidP="00EF0476">
      <w:pPr>
        <w:autoSpaceDE w:val="0"/>
        <w:autoSpaceDN w:val="0"/>
        <w:bidi w:val="0"/>
        <w:adjustRightInd w:val="0"/>
        <w:rPr>
          <w:rFonts w:asciiTheme="majorBidi" w:hAnsiTheme="majorBidi" w:cstheme="majorBidi"/>
          <w:color w:val="000000" w:themeColor="text1"/>
          <w:sz w:val="22"/>
          <w:szCs w:val="22"/>
          <w:lang w:eastAsia="en-US"/>
        </w:rPr>
      </w:pPr>
    </w:p>
    <w:p w14:paraId="040C1016" w14:textId="487CA97B" w:rsidR="00EF0476" w:rsidRPr="00176CBD" w:rsidRDefault="00EF0476" w:rsidP="00EF0476">
      <w:pPr>
        <w:autoSpaceDE w:val="0"/>
        <w:autoSpaceDN w:val="0"/>
        <w:bidi w:val="0"/>
        <w:adjustRightInd w:val="0"/>
        <w:rPr>
          <w:rFonts w:asciiTheme="majorBidi" w:hAnsiTheme="majorBidi" w:cstheme="majorBidi"/>
          <w:color w:val="000000" w:themeColor="text1"/>
          <w:sz w:val="24"/>
          <w:lang w:eastAsia="en-US"/>
        </w:rPr>
      </w:pPr>
      <w:r w:rsidRPr="00176CBD">
        <w:rPr>
          <w:rFonts w:asciiTheme="majorBidi" w:hAnsiTheme="majorBidi" w:cstheme="majorBidi"/>
          <w:color w:val="000000" w:themeColor="text1"/>
          <w:sz w:val="21"/>
          <w:szCs w:val="21"/>
          <w:lang w:eastAsia="en-US"/>
        </w:rPr>
        <w:t xml:space="preserve">/** </w:t>
      </w:r>
      <w:r w:rsidRPr="00176CBD">
        <w:rPr>
          <w:rFonts w:asciiTheme="majorBidi" w:hAnsiTheme="majorBidi" w:cstheme="majorBidi"/>
          <w:color w:val="000000" w:themeColor="text1"/>
          <w:sz w:val="24"/>
          <w:lang w:eastAsia="en-US"/>
        </w:rPr>
        <w:t xml:space="preserve">Returns a set containing the odd elements of the given set </w:t>
      </w:r>
      <w:r w:rsidRPr="00176CBD">
        <w:rPr>
          <w:rFonts w:asciiTheme="majorBidi" w:hAnsiTheme="majorBidi" w:cstheme="majorBidi"/>
          <w:color w:val="000000" w:themeColor="text1"/>
          <w:sz w:val="22"/>
          <w:szCs w:val="22"/>
          <w:lang w:eastAsia="en-US"/>
        </w:rPr>
        <w:t xml:space="preserve">(elements that are not multiples of 2). </w:t>
      </w:r>
      <w:r w:rsidRPr="00176CBD">
        <w:rPr>
          <w:rFonts w:asciiTheme="majorBidi" w:hAnsiTheme="majorBidi" w:cstheme="majorBidi"/>
          <w:color w:val="000000" w:themeColor="text1"/>
          <w:sz w:val="21"/>
          <w:szCs w:val="21"/>
          <w:lang w:eastAsia="en-US"/>
        </w:rPr>
        <w:t>*/</w:t>
      </w:r>
    </w:p>
    <w:p w14:paraId="0848E775" w14:textId="66E27523" w:rsidR="004E495D" w:rsidRDefault="004E495D" w:rsidP="00176CBD">
      <w:pPr>
        <w:autoSpaceDE w:val="0"/>
        <w:autoSpaceDN w:val="0"/>
        <w:bidi w:val="0"/>
        <w:adjustRightInd w:val="0"/>
        <w:spacing w:before="120"/>
        <w:rPr>
          <w:rStyle w:val="code"/>
        </w:rPr>
      </w:pPr>
      <w:r w:rsidRPr="00B92621">
        <w:rPr>
          <w:rStyle w:val="code"/>
        </w:rPr>
        <w:t>public static int[] oddValuesOf(int[] set) {</w:t>
      </w:r>
    </w:p>
    <w:p w14:paraId="68D4904F" w14:textId="63043B7F" w:rsidR="004E495D" w:rsidRPr="002229CB" w:rsidRDefault="004E495D" w:rsidP="004E495D">
      <w:pPr>
        <w:autoSpaceDE w:val="0"/>
        <w:autoSpaceDN w:val="0"/>
        <w:bidi w:val="0"/>
        <w:adjustRightInd w:val="0"/>
        <w:rPr>
          <w:rFonts w:asciiTheme="majorBidi" w:hAnsiTheme="majorBidi" w:cstheme="majorBidi"/>
          <w:color w:val="000000" w:themeColor="text1"/>
          <w:sz w:val="24"/>
          <w:lang w:eastAsia="en-US"/>
        </w:rPr>
      </w:pPr>
      <w:r>
        <w:rPr>
          <w:rFonts w:asciiTheme="majorBidi" w:hAnsiTheme="majorBidi" w:cstheme="majorBidi"/>
          <w:color w:val="000000" w:themeColor="text1"/>
          <w:sz w:val="24"/>
          <w:lang w:eastAsia="en-US"/>
        </w:rPr>
        <w:t xml:space="preserve">    </w:t>
      </w:r>
      <w:r w:rsidRPr="002229CB">
        <w:rPr>
          <w:rFonts w:asciiTheme="majorBidi" w:hAnsiTheme="majorBidi" w:cstheme="majorBidi"/>
          <w:color w:val="000000" w:themeColor="text1"/>
          <w:sz w:val="24"/>
          <w:lang w:eastAsia="en-US"/>
        </w:rPr>
        <w:t xml:space="preserve">// </w:t>
      </w:r>
      <w:r>
        <w:rPr>
          <w:rFonts w:asciiTheme="majorBidi" w:hAnsiTheme="majorBidi" w:cstheme="majorBidi"/>
          <w:color w:val="000000" w:themeColor="text1"/>
          <w:sz w:val="24"/>
          <w:lang w:eastAsia="en-US"/>
        </w:rPr>
        <w:t>Write your code here:</w:t>
      </w:r>
    </w:p>
    <w:p w14:paraId="18B4BD72" w14:textId="77777777" w:rsidR="004E495D" w:rsidRDefault="004E495D" w:rsidP="004E495D">
      <w:pPr>
        <w:autoSpaceDE w:val="0"/>
        <w:autoSpaceDN w:val="0"/>
        <w:bidi w:val="0"/>
        <w:adjustRightInd w:val="0"/>
        <w:rPr>
          <w:rStyle w:val="code"/>
        </w:rPr>
      </w:pPr>
    </w:p>
    <w:p w14:paraId="048C15AE" w14:textId="77777777" w:rsidR="00130780" w:rsidRDefault="00130780">
      <w:pPr>
        <w:bidi w:val="0"/>
        <w:rPr>
          <w:rStyle w:val="code"/>
          <w:rFonts w:asciiTheme="majorBidi" w:hAnsiTheme="majorBidi" w:cstheme="majorBidi"/>
          <w:sz w:val="24"/>
        </w:rPr>
      </w:pPr>
      <w:r>
        <w:rPr>
          <w:rStyle w:val="code"/>
          <w:rFonts w:asciiTheme="majorBidi" w:hAnsiTheme="majorBidi" w:cstheme="majorBidi"/>
          <w:sz w:val="24"/>
        </w:rPr>
        <w:br w:type="page"/>
      </w:r>
    </w:p>
    <w:p w14:paraId="11264F79" w14:textId="329E78C6" w:rsidR="005C5FA0" w:rsidRPr="005C5FA0" w:rsidRDefault="00DE5E1E" w:rsidP="00DE5E1E">
      <w:pPr>
        <w:bidi w:val="0"/>
        <w:spacing w:before="120"/>
        <w:rPr>
          <w:rFonts w:cs="Times New Roman"/>
          <w:color w:val="000000"/>
          <w:sz w:val="28"/>
          <w:szCs w:val="28"/>
          <w:u w:val="single"/>
          <w:lang w:eastAsia="en-US"/>
        </w:rPr>
      </w:pPr>
      <w:r w:rsidRPr="005C5FA0">
        <w:rPr>
          <w:rFonts w:cs="Times New Roman"/>
          <w:color w:val="000000"/>
          <w:sz w:val="28"/>
          <w:szCs w:val="28"/>
          <w:u w:val="single"/>
          <w:lang w:eastAsia="en-US"/>
        </w:rPr>
        <w:lastRenderedPageBreak/>
        <w:t>Question 6 deal</w:t>
      </w:r>
      <w:r w:rsidR="00C031C8" w:rsidRPr="005C5FA0">
        <w:rPr>
          <w:rFonts w:cs="Times New Roman"/>
          <w:color w:val="000000"/>
          <w:sz w:val="28"/>
          <w:szCs w:val="28"/>
          <w:u w:val="single"/>
          <w:lang w:eastAsia="en-US"/>
        </w:rPr>
        <w:t>s</w:t>
      </w:r>
      <w:r w:rsidRPr="005C5FA0">
        <w:rPr>
          <w:rFonts w:cs="Times New Roman"/>
          <w:color w:val="000000"/>
          <w:sz w:val="28"/>
          <w:szCs w:val="28"/>
          <w:u w:val="single"/>
          <w:lang w:eastAsia="en-US"/>
        </w:rPr>
        <w:t xml:space="preserve"> with the class </w:t>
      </w:r>
      <w:r w:rsidRPr="005C5FA0">
        <w:rPr>
          <w:rFonts w:ascii="Consolas" w:hAnsi="Consolas" w:cs="Consolas"/>
          <w:color w:val="000000"/>
          <w:sz w:val="28"/>
          <w:szCs w:val="28"/>
          <w:u w:val="single"/>
        </w:rPr>
        <w:t>Tables</w:t>
      </w:r>
      <w:r w:rsidRPr="005C5FA0">
        <w:rPr>
          <w:rFonts w:cs="Times New Roman"/>
          <w:color w:val="000000"/>
          <w:sz w:val="28"/>
          <w:szCs w:val="28"/>
          <w:u w:val="single"/>
          <w:lang w:eastAsia="en-US"/>
        </w:rPr>
        <w:t>, described in the help page.</w:t>
      </w:r>
    </w:p>
    <w:p w14:paraId="5842B953" w14:textId="2BD6F975" w:rsidR="00DE5E1E" w:rsidRPr="005C5FA0" w:rsidRDefault="005C5FA0" w:rsidP="005C5FA0">
      <w:pPr>
        <w:bidi w:val="0"/>
        <w:spacing w:before="60"/>
        <w:rPr>
          <w:rFonts w:cs="Times New Roman"/>
          <w:color w:val="000000"/>
          <w:sz w:val="28"/>
          <w:szCs w:val="28"/>
          <w:u w:val="single"/>
          <w:lang w:eastAsia="en-US"/>
        </w:rPr>
      </w:pPr>
      <w:r w:rsidRPr="005C5FA0">
        <w:rPr>
          <w:rFonts w:cs="Times New Roman"/>
          <w:color w:val="000000"/>
          <w:sz w:val="28"/>
          <w:szCs w:val="28"/>
          <w:u w:val="single"/>
          <w:lang w:eastAsia="en-US"/>
        </w:rPr>
        <w:t xml:space="preserve">Take </w:t>
      </w:r>
      <w:r>
        <w:rPr>
          <w:rFonts w:cs="Times New Roman"/>
          <w:color w:val="000000"/>
          <w:sz w:val="28"/>
          <w:szCs w:val="28"/>
          <w:u w:val="single"/>
          <w:lang w:eastAsia="en-US"/>
        </w:rPr>
        <w:t xml:space="preserve">five </w:t>
      </w:r>
      <w:r w:rsidRPr="005C5FA0">
        <w:rPr>
          <w:rFonts w:cs="Times New Roman"/>
          <w:color w:val="000000"/>
          <w:sz w:val="28"/>
          <w:szCs w:val="28"/>
          <w:u w:val="single"/>
          <w:lang w:eastAsia="en-US"/>
        </w:rPr>
        <w:t>minutes to read this help page now.</w:t>
      </w:r>
    </w:p>
    <w:p w14:paraId="12CC7C5F" w14:textId="77777777" w:rsidR="00DE5E1E" w:rsidRDefault="00DE5E1E" w:rsidP="00DE5E1E">
      <w:pPr>
        <w:bidi w:val="0"/>
        <w:spacing w:before="60"/>
        <w:rPr>
          <w:rFonts w:cs="Times New Roman"/>
          <w:color w:val="000000"/>
          <w:sz w:val="24"/>
          <w:lang w:eastAsia="en-US"/>
        </w:rPr>
      </w:pPr>
    </w:p>
    <w:p w14:paraId="19107782" w14:textId="76A32C38" w:rsidR="00C031C8" w:rsidRDefault="00C031C8" w:rsidP="00C031C8">
      <w:pPr>
        <w:bidi w:val="0"/>
        <w:spacing w:before="60"/>
        <w:rPr>
          <w:rFonts w:cs="Times New Roman"/>
          <w:color w:val="000000"/>
          <w:sz w:val="24"/>
          <w:lang w:eastAsia="en-US"/>
        </w:rPr>
      </w:pPr>
      <w:r>
        <w:rPr>
          <w:rFonts w:cs="Times New Roman"/>
          <w:color w:val="000000"/>
          <w:sz w:val="24"/>
          <w:lang w:eastAsia="en-US"/>
        </w:rPr>
        <w:t>6. (20 points) Implement the following function.</w:t>
      </w:r>
    </w:p>
    <w:p w14:paraId="6CE44BDD" w14:textId="77777777" w:rsidR="000A1A9F" w:rsidRDefault="000A1A9F" w:rsidP="000A1A9F">
      <w:pPr>
        <w:bidi w:val="0"/>
        <w:spacing w:before="60"/>
        <w:rPr>
          <w:rFonts w:cs="Times New Roman"/>
          <w:color w:val="000000"/>
          <w:sz w:val="24"/>
          <w:lang w:eastAsia="en-US"/>
        </w:rPr>
      </w:pPr>
    </w:p>
    <w:p w14:paraId="25740B20" w14:textId="77777777" w:rsidR="00EF726B" w:rsidRDefault="00EF726B" w:rsidP="00EF726B">
      <w:pPr>
        <w:autoSpaceDE w:val="0"/>
        <w:autoSpaceDN w:val="0"/>
        <w:bidi w:val="0"/>
        <w:adjustRightInd w:val="0"/>
        <w:rPr>
          <w:rStyle w:val="code"/>
          <w:rFonts w:asciiTheme="majorBidi" w:hAnsiTheme="majorBidi" w:cstheme="majorBidi"/>
          <w:color w:val="000000" w:themeColor="text1"/>
          <w:sz w:val="22"/>
          <w:szCs w:val="22"/>
        </w:rPr>
      </w:pPr>
      <w:r w:rsidRPr="00C4536A">
        <w:rPr>
          <w:rStyle w:val="code"/>
          <w:rFonts w:asciiTheme="majorBidi" w:hAnsiTheme="majorBidi" w:cstheme="majorBidi"/>
          <w:color w:val="000000" w:themeColor="text1"/>
          <w:sz w:val="22"/>
          <w:szCs w:val="22"/>
        </w:rPr>
        <w:t>/** Returns a one-dimensional array containing the averages of the columns</w:t>
      </w:r>
      <w:ins w:id="0" w:author="Schocken Shimon" w:date="2021-11-15T12:19:00Z">
        <w:r>
          <w:rPr>
            <w:rStyle w:val="code"/>
            <w:rFonts w:asciiTheme="majorBidi" w:hAnsiTheme="majorBidi" w:cstheme="majorBidi"/>
            <w:color w:val="000000" w:themeColor="text1"/>
            <w:sz w:val="22"/>
            <w:szCs w:val="22"/>
          </w:rPr>
          <w:t xml:space="preserve"> of the given</w:t>
        </w:r>
      </w:ins>
    </w:p>
    <w:p w14:paraId="46AEC676" w14:textId="77777777" w:rsidR="00EF726B" w:rsidRDefault="00EF726B" w:rsidP="00EF726B">
      <w:pPr>
        <w:autoSpaceDE w:val="0"/>
        <w:autoSpaceDN w:val="0"/>
        <w:bidi w:val="0"/>
        <w:adjustRightInd w:val="0"/>
        <w:rPr>
          <w:rStyle w:val="code"/>
          <w:rFonts w:asciiTheme="majorBidi" w:hAnsiTheme="majorBidi" w:cstheme="majorBidi"/>
          <w:color w:val="000000" w:themeColor="text1"/>
          <w:sz w:val="22"/>
          <w:szCs w:val="22"/>
        </w:rPr>
      </w:pPr>
      <w:r>
        <w:rPr>
          <w:rStyle w:val="code"/>
          <w:rFonts w:asciiTheme="majorBidi" w:hAnsiTheme="majorBidi" w:cstheme="majorBidi"/>
          <w:color w:val="000000" w:themeColor="text1"/>
          <w:sz w:val="22"/>
          <w:szCs w:val="22"/>
        </w:rPr>
        <w:t xml:space="preserve"> *  </w:t>
      </w:r>
      <w:r w:rsidRPr="00C4536A">
        <w:rPr>
          <w:rStyle w:val="code"/>
          <w:rFonts w:asciiTheme="majorBidi" w:hAnsiTheme="majorBidi" w:cstheme="majorBidi"/>
          <w:color w:val="000000" w:themeColor="text1"/>
          <w:sz w:val="22"/>
          <w:szCs w:val="22"/>
        </w:rPr>
        <w:t xml:space="preserve"> </w:t>
      </w:r>
      <w:ins w:id="1" w:author="Schocken Shimon" w:date="2021-11-15T12:19:00Z">
        <w:r>
          <w:rPr>
            <w:rStyle w:val="code"/>
            <w:rFonts w:asciiTheme="majorBidi" w:hAnsiTheme="majorBidi" w:cstheme="majorBidi"/>
            <w:color w:val="000000" w:themeColor="text1"/>
            <w:sz w:val="22"/>
            <w:szCs w:val="22"/>
          </w:rPr>
          <w:t xml:space="preserve">table (a </w:t>
        </w:r>
      </w:ins>
      <w:del w:id="2" w:author="Schocken Shimon" w:date="2021-11-15T12:19:00Z">
        <w:r w:rsidRPr="00C4536A" w:rsidDel="003B2F38">
          <w:rPr>
            <w:rStyle w:val="code"/>
            <w:rFonts w:asciiTheme="majorBidi" w:hAnsiTheme="majorBidi" w:cstheme="majorBidi"/>
            <w:color w:val="000000" w:themeColor="text1"/>
            <w:sz w:val="22"/>
            <w:szCs w:val="22"/>
          </w:rPr>
          <w:delText xml:space="preserve">of the given </w:delText>
        </w:r>
      </w:del>
      <w:r w:rsidRPr="00C4536A">
        <w:rPr>
          <w:rStyle w:val="code"/>
          <w:rFonts w:asciiTheme="majorBidi" w:hAnsiTheme="majorBidi" w:cstheme="majorBidi"/>
          <w:color w:val="000000" w:themeColor="text1"/>
          <w:sz w:val="22"/>
          <w:szCs w:val="22"/>
        </w:rPr>
        <w:t>two-dimensional array</w:t>
      </w:r>
      <w:ins w:id="3" w:author="Schocken Shimon" w:date="2021-11-15T12:19:00Z">
        <w:r>
          <w:rPr>
            <w:rStyle w:val="code"/>
            <w:rFonts w:asciiTheme="majorBidi" w:hAnsiTheme="majorBidi" w:cstheme="majorBidi"/>
            <w:color w:val="000000" w:themeColor="text1"/>
            <w:sz w:val="22"/>
            <w:szCs w:val="22"/>
          </w:rPr>
          <w:t xml:space="preserve"> in which all rows have the same number of elements).</w:t>
        </w:r>
      </w:ins>
      <w:del w:id="4" w:author="Schocken Shimon" w:date="2021-11-15T12:19:00Z">
        <w:r w:rsidRPr="00C4536A" w:rsidDel="003B2F38">
          <w:rPr>
            <w:rStyle w:val="code"/>
            <w:rFonts w:asciiTheme="majorBidi" w:hAnsiTheme="majorBidi" w:cstheme="majorBidi"/>
            <w:color w:val="000000" w:themeColor="text1"/>
            <w:sz w:val="22"/>
            <w:szCs w:val="22"/>
          </w:rPr>
          <w:delText xml:space="preserve">. </w:delText>
        </w:r>
      </w:del>
      <w:ins w:id="5" w:author="Schocken Shimon" w:date="2021-11-15T12:19:00Z">
        <w:r>
          <w:rPr>
            <w:rStyle w:val="code"/>
            <w:rFonts w:asciiTheme="majorBidi" w:hAnsiTheme="majorBidi" w:cstheme="majorBidi"/>
            <w:color w:val="000000" w:themeColor="text1"/>
            <w:sz w:val="22"/>
            <w:szCs w:val="22"/>
          </w:rPr>
          <w:t xml:space="preserve"> </w:t>
        </w:r>
      </w:ins>
      <w:r w:rsidRPr="00C4536A">
        <w:rPr>
          <w:rStyle w:val="code"/>
          <w:rFonts w:asciiTheme="majorBidi" w:hAnsiTheme="majorBidi" w:cstheme="majorBidi"/>
          <w:color w:val="000000" w:themeColor="text1"/>
          <w:sz w:val="22"/>
          <w:szCs w:val="22"/>
        </w:rPr>
        <w:t>*/</w:t>
      </w:r>
    </w:p>
    <w:p w14:paraId="61794DC0" w14:textId="3875EEAE" w:rsidR="00EF726B" w:rsidRDefault="00EF726B" w:rsidP="00EF726B">
      <w:pPr>
        <w:autoSpaceDE w:val="0"/>
        <w:autoSpaceDN w:val="0"/>
        <w:bidi w:val="0"/>
        <w:adjustRightInd w:val="0"/>
        <w:spacing w:before="120"/>
        <w:rPr>
          <w:rStyle w:val="code"/>
          <w:color w:val="000000" w:themeColor="text1"/>
          <w:szCs w:val="21"/>
        </w:rPr>
      </w:pPr>
      <w:r w:rsidRPr="00C4536A">
        <w:rPr>
          <w:rStyle w:val="code"/>
          <w:color w:val="000000" w:themeColor="text1"/>
          <w:szCs w:val="21"/>
        </w:rPr>
        <w:t>public static double[] colAverages(int[][] arr) {</w:t>
      </w:r>
    </w:p>
    <w:p w14:paraId="346FD543" w14:textId="77777777" w:rsidR="00EF726B" w:rsidRPr="002229CB" w:rsidRDefault="00EF726B" w:rsidP="00EF726B">
      <w:pPr>
        <w:autoSpaceDE w:val="0"/>
        <w:autoSpaceDN w:val="0"/>
        <w:bidi w:val="0"/>
        <w:adjustRightInd w:val="0"/>
        <w:rPr>
          <w:rFonts w:asciiTheme="majorBidi" w:hAnsiTheme="majorBidi" w:cstheme="majorBidi"/>
          <w:color w:val="000000" w:themeColor="text1"/>
          <w:sz w:val="24"/>
          <w:lang w:eastAsia="en-US"/>
        </w:rPr>
      </w:pPr>
      <w:r>
        <w:rPr>
          <w:rFonts w:asciiTheme="majorBidi" w:hAnsiTheme="majorBidi" w:cstheme="majorBidi"/>
          <w:color w:val="000000" w:themeColor="text1"/>
          <w:sz w:val="24"/>
          <w:lang w:eastAsia="en-US"/>
        </w:rPr>
        <w:t xml:space="preserve">    </w:t>
      </w:r>
      <w:r w:rsidRPr="002229CB">
        <w:rPr>
          <w:rFonts w:asciiTheme="majorBidi" w:hAnsiTheme="majorBidi" w:cstheme="majorBidi"/>
          <w:color w:val="000000" w:themeColor="text1"/>
          <w:sz w:val="24"/>
          <w:lang w:eastAsia="en-US"/>
        </w:rPr>
        <w:t xml:space="preserve">// </w:t>
      </w:r>
      <w:r>
        <w:rPr>
          <w:rFonts w:asciiTheme="majorBidi" w:hAnsiTheme="majorBidi" w:cstheme="majorBidi"/>
          <w:color w:val="000000" w:themeColor="text1"/>
          <w:sz w:val="24"/>
          <w:lang w:eastAsia="en-US"/>
        </w:rPr>
        <w:t>Write your code here:</w:t>
      </w:r>
    </w:p>
    <w:p w14:paraId="1F525411" w14:textId="77777777" w:rsidR="00EF726B" w:rsidRPr="00EF726B" w:rsidRDefault="00EF726B" w:rsidP="00EF726B">
      <w:pPr>
        <w:autoSpaceDE w:val="0"/>
        <w:autoSpaceDN w:val="0"/>
        <w:bidi w:val="0"/>
        <w:adjustRightInd w:val="0"/>
        <w:spacing w:before="120"/>
        <w:rPr>
          <w:rStyle w:val="code"/>
          <w:rFonts w:asciiTheme="majorBidi" w:hAnsiTheme="majorBidi" w:cstheme="majorBidi"/>
          <w:color w:val="000000" w:themeColor="text1"/>
          <w:sz w:val="22"/>
          <w:szCs w:val="22"/>
        </w:rPr>
      </w:pPr>
    </w:p>
    <w:p w14:paraId="69C255EE" w14:textId="77777777" w:rsidR="00DE5E1E" w:rsidRDefault="00DE5E1E" w:rsidP="00DE5E1E">
      <w:pPr>
        <w:bidi w:val="0"/>
        <w:spacing w:before="60"/>
        <w:rPr>
          <w:rFonts w:cs="Times New Roman"/>
          <w:color w:val="000000"/>
          <w:sz w:val="24"/>
          <w:lang w:eastAsia="en-US"/>
        </w:rPr>
      </w:pPr>
    </w:p>
    <w:p w14:paraId="36BB23D5" w14:textId="77777777" w:rsidR="00C031C8" w:rsidRPr="00C031C8" w:rsidRDefault="00C031C8" w:rsidP="00C031C8">
      <w:pPr>
        <w:bidi w:val="0"/>
        <w:spacing w:before="60"/>
        <w:rPr>
          <w:rStyle w:val="code"/>
        </w:rPr>
      </w:pPr>
    </w:p>
    <w:p w14:paraId="6318B15B" w14:textId="77777777" w:rsidR="00130780" w:rsidRDefault="00130780">
      <w:pPr>
        <w:bidi w:val="0"/>
        <w:rPr>
          <w:rFonts w:cs="Times New Roman"/>
          <w:color w:val="000000"/>
          <w:sz w:val="24"/>
          <w:lang w:eastAsia="en-US"/>
        </w:rPr>
      </w:pPr>
      <w:r>
        <w:rPr>
          <w:rFonts w:cs="Times New Roman"/>
          <w:color w:val="000000"/>
          <w:sz w:val="24"/>
          <w:lang w:eastAsia="en-US"/>
        </w:rPr>
        <w:br w:type="page"/>
      </w:r>
    </w:p>
    <w:p w14:paraId="3181D4D5" w14:textId="452D3FC7" w:rsidR="00C52706" w:rsidRDefault="00C52706" w:rsidP="00C52706">
      <w:pPr>
        <w:bidi w:val="0"/>
        <w:spacing w:before="60"/>
        <w:rPr>
          <w:rFonts w:cs="Times New Roman"/>
          <w:color w:val="000000"/>
          <w:sz w:val="24"/>
          <w:lang w:eastAsia="en-US"/>
        </w:rPr>
      </w:pPr>
      <w:r>
        <w:rPr>
          <w:rFonts w:cs="Times New Roman"/>
          <w:color w:val="000000"/>
          <w:sz w:val="24"/>
          <w:lang w:eastAsia="en-US"/>
        </w:rPr>
        <w:lastRenderedPageBreak/>
        <w:t xml:space="preserve">7. (20 points) In HW4 you had to implement a function that takes a </w:t>
      </w:r>
      <w:r w:rsidRPr="00644F80">
        <w:rPr>
          <w:rStyle w:val="code"/>
        </w:rPr>
        <w:t>String</w:t>
      </w:r>
      <w:r>
        <w:rPr>
          <w:rFonts w:cs="Times New Roman"/>
          <w:color w:val="000000"/>
          <w:sz w:val="24"/>
          <w:lang w:eastAsia="en-US"/>
        </w:rPr>
        <w:t xml:space="preserve"> consisting of digit characters, like </w:t>
      </w:r>
      <w:r w:rsidRPr="00644F80">
        <w:rPr>
          <w:rStyle w:val="code"/>
        </w:rPr>
        <w:t>"</w:t>
      </w:r>
      <w:r>
        <w:rPr>
          <w:rStyle w:val="code"/>
        </w:rPr>
        <w:t>536</w:t>
      </w:r>
      <w:r w:rsidRPr="00644F80">
        <w:rPr>
          <w:rStyle w:val="code"/>
        </w:rPr>
        <w:t>"</w:t>
      </w:r>
      <w:r w:rsidRPr="006D2D1E">
        <w:rPr>
          <w:rStyle w:val="code"/>
          <w:rFonts w:asciiTheme="majorBidi" w:hAnsiTheme="majorBidi" w:cstheme="majorBidi"/>
          <w:sz w:val="24"/>
        </w:rPr>
        <w:t>,</w:t>
      </w:r>
      <w:r w:rsidRPr="006D2D1E">
        <w:rPr>
          <w:rFonts w:asciiTheme="majorBidi" w:hAnsiTheme="majorBidi" w:cstheme="majorBidi"/>
          <w:color w:val="000000"/>
          <w:sz w:val="24"/>
          <w:lang w:eastAsia="en-US"/>
        </w:rPr>
        <w:t xml:space="preserve"> </w:t>
      </w:r>
      <w:r>
        <w:rPr>
          <w:rFonts w:cs="Times New Roman"/>
          <w:color w:val="000000"/>
          <w:sz w:val="24"/>
          <w:lang w:eastAsia="en-US"/>
        </w:rPr>
        <w:t xml:space="preserve">and returns the </w:t>
      </w:r>
      <w:r w:rsidRPr="00644F80">
        <w:rPr>
          <w:rStyle w:val="code"/>
        </w:rPr>
        <w:t>int</w:t>
      </w:r>
      <w:r>
        <w:rPr>
          <w:rFonts w:cs="Times New Roman"/>
          <w:color w:val="000000"/>
          <w:sz w:val="24"/>
          <w:lang w:eastAsia="en-US"/>
        </w:rPr>
        <w:t xml:space="preserve"> value </w:t>
      </w:r>
      <w:r w:rsidRPr="006D2D1E">
        <w:rPr>
          <w:rStyle w:val="code"/>
        </w:rPr>
        <w:t>536</w:t>
      </w:r>
      <w:r>
        <w:rPr>
          <w:rFonts w:cs="Times New Roman"/>
          <w:color w:val="000000"/>
          <w:sz w:val="24"/>
          <w:lang w:eastAsia="en-US"/>
        </w:rPr>
        <w:t xml:space="preserve">. The </w:t>
      </w:r>
      <w:r w:rsidRPr="006D2D1E">
        <w:rPr>
          <w:rStyle w:val="code"/>
        </w:rPr>
        <w:t>intToString</w:t>
      </w:r>
      <w:r>
        <w:rPr>
          <w:rFonts w:cs="Times New Roman"/>
          <w:color w:val="000000"/>
          <w:sz w:val="24"/>
          <w:lang w:eastAsia="en-US"/>
        </w:rPr>
        <w:t xml:space="preserve"> function performs the opposite operation: it takes an </w:t>
      </w:r>
      <w:r w:rsidRPr="006D2D1E">
        <w:rPr>
          <w:rStyle w:val="code"/>
        </w:rPr>
        <w:t>int</w:t>
      </w:r>
      <w:r>
        <w:rPr>
          <w:rFonts w:cs="Times New Roman"/>
          <w:color w:val="000000"/>
          <w:sz w:val="24"/>
          <w:lang w:eastAsia="en-US"/>
        </w:rPr>
        <w:t xml:space="preserve"> value, like </w:t>
      </w:r>
      <w:r w:rsidRPr="006D2D1E">
        <w:rPr>
          <w:rStyle w:val="code"/>
        </w:rPr>
        <w:t>536</w:t>
      </w:r>
      <w:r>
        <w:rPr>
          <w:rFonts w:cs="Times New Roman"/>
          <w:color w:val="000000"/>
          <w:sz w:val="24"/>
          <w:lang w:eastAsia="en-US"/>
        </w:rPr>
        <w:t xml:space="preserve">, and returns the string </w:t>
      </w:r>
      <w:r w:rsidRPr="00644F80">
        <w:rPr>
          <w:rStyle w:val="code"/>
        </w:rPr>
        <w:t>"</w:t>
      </w:r>
      <w:r>
        <w:rPr>
          <w:rStyle w:val="code"/>
        </w:rPr>
        <w:t>536</w:t>
      </w:r>
      <w:r w:rsidRPr="00644F80">
        <w:rPr>
          <w:rStyle w:val="code"/>
        </w:rPr>
        <w:t>"</w:t>
      </w:r>
      <w:r>
        <w:rPr>
          <w:rFonts w:cs="Times New Roman"/>
          <w:color w:val="000000"/>
          <w:sz w:val="24"/>
          <w:lang w:eastAsia="en-US"/>
        </w:rPr>
        <w:t xml:space="preserve">. For example, the </w:t>
      </w:r>
      <w:r w:rsidR="00422D96">
        <w:rPr>
          <w:rFonts w:cs="Times New Roman"/>
          <w:color w:val="000000"/>
          <w:sz w:val="24"/>
          <w:lang w:eastAsia="en-US"/>
        </w:rPr>
        <w:t xml:space="preserve">expression </w:t>
      </w:r>
      <w:r w:rsidRPr="006D2D1E">
        <w:rPr>
          <w:rStyle w:val="code"/>
        </w:rPr>
        <w:t>intToString(73)</w:t>
      </w:r>
      <w:r>
        <w:rPr>
          <w:rFonts w:cs="Times New Roman"/>
          <w:color w:val="000000"/>
          <w:sz w:val="24"/>
          <w:lang w:eastAsia="en-US"/>
        </w:rPr>
        <w:t xml:space="preserve"> + </w:t>
      </w:r>
      <w:r w:rsidRPr="006D2D1E">
        <w:rPr>
          <w:rStyle w:val="code"/>
        </w:rPr>
        <w:t>intToString(73)</w:t>
      </w:r>
      <w:r w:rsidRPr="006D2D1E">
        <w:rPr>
          <w:rStyle w:val="code"/>
          <w:rFonts w:asciiTheme="majorBidi" w:hAnsiTheme="majorBidi" w:cstheme="majorBidi"/>
          <w:sz w:val="24"/>
        </w:rPr>
        <w:t xml:space="preserve"> </w:t>
      </w:r>
      <w:r w:rsidR="00422D96">
        <w:rPr>
          <w:rStyle w:val="code"/>
          <w:rFonts w:asciiTheme="majorBidi" w:hAnsiTheme="majorBidi" w:cstheme="majorBidi"/>
          <w:sz w:val="24"/>
        </w:rPr>
        <w:t xml:space="preserve">results in the </w:t>
      </w:r>
      <w:r>
        <w:rPr>
          <w:rFonts w:cs="Times New Roman"/>
          <w:color w:val="000000"/>
          <w:sz w:val="24"/>
          <w:lang w:eastAsia="en-US"/>
        </w:rPr>
        <w:t xml:space="preserve">string </w:t>
      </w:r>
      <w:r w:rsidRPr="00644F80">
        <w:rPr>
          <w:rStyle w:val="code"/>
        </w:rPr>
        <w:t>"</w:t>
      </w:r>
      <w:r>
        <w:rPr>
          <w:rStyle w:val="code"/>
        </w:rPr>
        <w:t>7373</w:t>
      </w:r>
      <w:r w:rsidRPr="00644F80">
        <w:rPr>
          <w:rStyle w:val="code"/>
        </w:rPr>
        <w:t>"</w:t>
      </w:r>
      <w:r>
        <w:rPr>
          <w:rFonts w:cs="Times New Roman"/>
          <w:color w:val="000000"/>
          <w:sz w:val="24"/>
          <w:lang w:eastAsia="en-US"/>
        </w:rPr>
        <w:t>.</w:t>
      </w:r>
    </w:p>
    <w:p w14:paraId="5CCEBD27" w14:textId="77777777" w:rsidR="00C52706" w:rsidRDefault="00C52706" w:rsidP="00C52706">
      <w:pPr>
        <w:bidi w:val="0"/>
        <w:spacing w:before="60"/>
        <w:rPr>
          <w:rFonts w:cs="Times New Roman"/>
          <w:color w:val="000000"/>
          <w:sz w:val="24"/>
          <w:lang w:eastAsia="en-US"/>
        </w:rPr>
      </w:pPr>
      <w:r>
        <w:rPr>
          <w:rFonts w:cs="Times New Roman"/>
          <w:color w:val="000000"/>
          <w:sz w:val="24"/>
          <w:lang w:eastAsia="en-US"/>
        </w:rPr>
        <w:t>Implement the function. If you think that you need it, you may consult the ASCII table given in the help pages. Note: A trivial solution is to simply “add” the given number to an empty string. You have to implement the real thing, which is handling each digit separately and building the string incrementally, one step at a time.</w:t>
      </w:r>
    </w:p>
    <w:p w14:paraId="6EF06CF6" w14:textId="77777777" w:rsidR="002207C8" w:rsidRDefault="006D2D1E" w:rsidP="002207C8">
      <w:pPr>
        <w:autoSpaceDE w:val="0"/>
        <w:autoSpaceDN w:val="0"/>
        <w:bidi w:val="0"/>
        <w:adjustRightInd w:val="0"/>
        <w:spacing w:before="120"/>
        <w:rPr>
          <w:rStyle w:val="code"/>
          <w:rFonts w:asciiTheme="majorBidi" w:hAnsiTheme="majorBidi" w:cstheme="majorBidi"/>
          <w:sz w:val="22"/>
          <w:szCs w:val="22"/>
        </w:rPr>
      </w:pPr>
      <w:r w:rsidRPr="002207C8">
        <w:rPr>
          <w:rStyle w:val="code"/>
          <w:rFonts w:asciiTheme="majorBidi" w:hAnsiTheme="majorBidi" w:cstheme="majorBidi"/>
          <w:sz w:val="22"/>
          <w:szCs w:val="22"/>
        </w:rPr>
        <w:t>/** Returns the string representation of the given integer value.</w:t>
      </w:r>
      <w:r w:rsidR="002207C8" w:rsidRPr="002207C8">
        <w:rPr>
          <w:rStyle w:val="code"/>
          <w:rFonts w:asciiTheme="majorBidi" w:hAnsiTheme="majorBidi" w:cstheme="majorBidi"/>
          <w:sz w:val="22"/>
          <w:szCs w:val="22"/>
        </w:rPr>
        <w:t xml:space="preserve"> </w:t>
      </w:r>
      <w:r w:rsidRPr="002207C8">
        <w:rPr>
          <w:rStyle w:val="code"/>
          <w:rFonts w:asciiTheme="majorBidi" w:hAnsiTheme="majorBidi" w:cstheme="majorBidi"/>
          <w:sz w:val="22"/>
          <w:szCs w:val="22"/>
        </w:rPr>
        <w:t>Assumes that the integer is greater than 0. */</w:t>
      </w:r>
    </w:p>
    <w:p w14:paraId="3E9746A4" w14:textId="38C81593" w:rsidR="006D2D1E" w:rsidRPr="002207C8" w:rsidRDefault="006D2D1E" w:rsidP="002207C8">
      <w:pPr>
        <w:autoSpaceDE w:val="0"/>
        <w:autoSpaceDN w:val="0"/>
        <w:bidi w:val="0"/>
        <w:adjustRightInd w:val="0"/>
        <w:spacing w:before="60"/>
        <w:rPr>
          <w:rStyle w:val="code"/>
          <w:rFonts w:asciiTheme="majorBidi" w:hAnsiTheme="majorBidi" w:cstheme="majorBidi"/>
          <w:sz w:val="22"/>
          <w:szCs w:val="22"/>
        </w:rPr>
      </w:pPr>
      <w:r w:rsidRPr="00644F80">
        <w:rPr>
          <w:rStyle w:val="code"/>
        </w:rPr>
        <w:t xml:space="preserve">public static String </w:t>
      </w:r>
      <w:proofErr w:type="spellStart"/>
      <w:r w:rsidRPr="00644F80">
        <w:rPr>
          <w:rStyle w:val="code"/>
        </w:rPr>
        <w:t>intToString</w:t>
      </w:r>
      <w:proofErr w:type="spellEnd"/>
      <w:r w:rsidRPr="00644F80">
        <w:rPr>
          <w:rStyle w:val="code"/>
        </w:rPr>
        <w:t>(int x) {</w:t>
      </w:r>
    </w:p>
    <w:p w14:paraId="6F023015" w14:textId="77777777" w:rsidR="00660C86" w:rsidRPr="002229CB" w:rsidRDefault="00660C86" w:rsidP="00660C86">
      <w:pPr>
        <w:autoSpaceDE w:val="0"/>
        <w:autoSpaceDN w:val="0"/>
        <w:bidi w:val="0"/>
        <w:adjustRightInd w:val="0"/>
        <w:rPr>
          <w:rFonts w:asciiTheme="majorBidi" w:hAnsiTheme="majorBidi" w:cstheme="majorBidi"/>
          <w:color w:val="000000" w:themeColor="text1"/>
          <w:sz w:val="24"/>
          <w:lang w:eastAsia="en-US"/>
        </w:rPr>
      </w:pPr>
      <w:r>
        <w:rPr>
          <w:rFonts w:asciiTheme="majorBidi" w:hAnsiTheme="majorBidi" w:cstheme="majorBidi"/>
          <w:color w:val="000000" w:themeColor="text1"/>
          <w:sz w:val="24"/>
          <w:lang w:eastAsia="en-US"/>
        </w:rPr>
        <w:t xml:space="preserve">    </w:t>
      </w:r>
      <w:r w:rsidRPr="002229CB">
        <w:rPr>
          <w:rFonts w:asciiTheme="majorBidi" w:hAnsiTheme="majorBidi" w:cstheme="majorBidi"/>
          <w:color w:val="000000" w:themeColor="text1"/>
          <w:sz w:val="24"/>
          <w:lang w:eastAsia="en-US"/>
        </w:rPr>
        <w:t xml:space="preserve">// </w:t>
      </w:r>
      <w:r>
        <w:rPr>
          <w:rFonts w:asciiTheme="majorBidi" w:hAnsiTheme="majorBidi" w:cstheme="majorBidi"/>
          <w:color w:val="000000" w:themeColor="text1"/>
          <w:sz w:val="24"/>
          <w:lang w:eastAsia="en-US"/>
        </w:rPr>
        <w:t>Write your code here:</w:t>
      </w:r>
    </w:p>
    <w:p w14:paraId="3C9774FD" w14:textId="730979B5" w:rsidR="00660C86" w:rsidRDefault="00660C86" w:rsidP="00660C86">
      <w:pPr>
        <w:bidi w:val="0"/>
        <w:spacing w:before="60"/>
        <w:rPr>
          <w:rFonts w:cs="Times New Roman"/>
          <w:color w:val="000000"/>
          <w:sz w:val="24"/>
          <w:lang w:eastAsia="en-US"/>
        </w:rPr>
      </w:pPr>
    </w:p>
    <w:p w14:paraId="2DE3A854" w14:textId="4558E28D" w:rsidR="00E9290F" w:rsidRDefault="00E9290F" w:rsidP="009812CF">
      <w:pPr>
        <w:bidi w:val="0"/>
        <w:spacing w:before="60"/>
        <w:jc w:val="center"/>
        <w:rPr>
          <w:rFonts w:cs="Times New Roman"/>
          <w:color w:val="000000"/>
          <w:sz w:val="24"/>
          <w:lang w:eastAsia="en-US"/>
        </w:rPr>
      </w:pPr>
    </w:p>
    <w:p w14:paraId="7DF803AD" w14:textId="2EB1F67D" w:rsidR="00130780" w:rsidRDefault="00130780" w:rsidP="00130780">
      <w:pPr>
        <w:bidi w:val="0"/>
        <w:spacing w:before="60"/>
        <w:jc w:val="center"/>
        <w:rPr>
          <w:rFonts w:cs="Times New Roman"/>
          <w:color w:val="000000"/>
          <w:sz w:val="24"/>
          <w:lang w:eastAsia="en-US"/>
        </w:rPr>
      </w:pPr>
    </w:p>
    <w:p w14:paraId="7C49EFF3" w14:textId="3B87359D" w:rsidR="00130780" w:rsidRDefault="00130780" w:rsidP="00130780">
      <w:pPr>
        <w:bidi w:val="0"/>
        <w:spacing w:before="60"/>
        <w:jc w:val="center"/>
        <w:rPr>
          <w:rFonts w:cs="Times New Roman"/>
          <w:color w:val="000000"/>
          <w:sz w:val="24"/>
          <w:lang w:eastAsia="en-US"/>
        </w:rPr>
      </w:pPr>
    </w:p>
    <w:p w14:paraId="4D209716" w14:textId="7650F2AB" w:rsidR="00130780" w:rsidRDefault="00130780" w:rsidP="00130780">
      <w:pPr>
        <w:bidi w:val="0"/>
        <w:spacing w:before="60"/>
        <w:jc w:val="center"/>
        <w:rPr>
          <w:rFonts w:cs="Times New Roman"/>
          <w:color w:val="000000"/>
          <w:sz w:val="24"/>
          <w:lang w:eastAsia="en-US"/>
        </w:rPr>
      </w:pPr>
    </w:p>
    <w:p w14:paraId="1A7A757F" w14:textId="66FA47DA" w:rsidR="00130780" w:rsidRDefault="00130780" w:rsidP="00130780">
      <w:pPr>
        <w:bidi w:val="0"/>
        <w:spacing w:before="60"/>
        <w:jc w:val="center"/>
        <w:rPr>
          <w:rFonts w:cs="Times New Roman"/>
          <w:color w:val="000000"/>
          <w:sz w:val="24"/>
          <w:lang w:eastAsia="en-US"/>
        </w:rPr>
      </w:pPr>
    </w:p>
    <w:p w14:paraId="2AA3514F" w14:textId="567318BE" w:rsidR="00130780" w:rsidRDefault="00130780" w:rsidP="00130780">
      <w:pPr>
        <w:bidi w:val="0"/>
        <w:spacing w:before="60"/>
        <w:jc w:val="center"/>
        <w:rPr>
          <w:rFonts w:cs="Times New Roman"/>
          <w:color w:val="000000"/>
          <w:sz w:val="24"/>
          <w:lang w:eastAsia="en-US"/>
        </w:rPr>
      </w:pPr>
    </w:p>
    <w:p w14:paraId="18891116" w14:textId="5D612739" w:rsidR="00130780" w:rsidRDefault="00130780" w:rsidP="00130780">
      <w:pPr>
        <w:bidi w:val="0"/>
        <w:spacing w:before="60"/>
        <w:jc w:val="center"/>
        <w:rPr>
          <w:rFonts w:cs="Times New Roman"/>
          <w:color w:val="000000"/>
          <w:sz w:val="24"/>
          <w:lang w:eastAsia="en-US"/>
        </w:rPr>
      </w:pPr>
    </w:p>
    <w:p w14:paraId="732A9251" w14:textId="433C1ABF" w:rsidR="00130780" w:rsidRDefault="00130780" w:rsidP="00130780">
      <w:pPr>
        <w:bidi w:val="0"/>
        <w:spacing w:before="60"/>
        <w:jc w:val="center"/>
        <w:rPr>
          <w:rFonts w:cs="Times New Roman"/>
          <w:color w:val="000000"/>
          <w:sz w:val="24"/>
          <w:lang w:eastAsia="en-US"/>
        </w:rPr>
      </w:pPr>
    </w:p>
    <w:p w14:paraId="73DAEBD3" w14:textId="3095E0B5" w:rsidR="00130780" w:rsidRDefault="00130780" w:rsidP="00130780">
      <w:pPr>
        <w:bidi w:val="0"/>
        <w:spacing w:before="60"/>
        <w:jc w:val="center"/>
        <w:rPr>
          <w:rFonts w:cs="Times New Roman"/>
          <w:color w:val="000000"/>
          <w:sz w:val="24"/>
          <w:lang w:eastAsia="en-US"/>
        </w:rPr>
      </w:pPr>
    </w:p>
    <w:p w14:paraId="00DA5EB1" w14:textId="546F6518" w:rsidR="00130780" w:rsidRDefault="00130780" w:rsidP="00130780">
      <w:pPr>
        <w:bidi w:val="0"/>
        <w:spacing w:before="60"/>
        <w:jc w:val="center"/>
        <w:rPr>
          <w:rFonts w:cs="Times New Roman"/>
          <w:color w:val="000000"/>
          <w:sz w:val="24"/>
          <w:lang w:eastAsia="en-US"/>
        </w:rPr>
      </w:pPr>
    </w:p>
    <w:p w14:paraId="50863DC8" w14:textId="48FD14D2" w:rsidR="00130780" w:rsidRDefault="00130780" w:rsidP="00130780">
      <w:pPr>
        <w:bidi w:val="0"/>
        <w:spacing w:before="60"/>
        <w:jc w:val="center"/>
        <w:rPr>
          <w:rFonts w:cs="Times New Roman"/>
          <w:color w:val="000000"/>
          <w:sz w:val="24"/>
          <w:lang w:eastAsia="en-US"/>
        </w:rPr>
      </w:pPr>
    </w:p>
    <w:p w14:paraId="30149D19" w14:textId="21DB95A3" w:rsidR="00130780" w:rsidRDefault="00130780" w:rsidP="00130780">
      <w:pPr>
        <w:bidi w:val="0"/>
        <w:spacing w:before="60"/>
        <w:jc w:val="center"/>
        <w:rPr>
          <w:rFonts w:cs="Times New Roman"/>
          <w:color w:val="000000"/>
          <w:sz w:val="24"/>
          <w:lang w:eastAsia="en-US"/>
        </w:rPr>
      </w:pPr>
    </w:p>
    <w:p w14:paraId="0008419F" w14:textId="57CA151A" w:rsidR="00130780" w:rsidRDefault="00130780" w:rsidP="00130780">
      <w:pPr>
        <w:bidi w:val="0"/>
        <w:spacing w:before="60"/>
        <w:jc w:val="center"/>
        <w:rPr>
          <w:rFonts w:cs="Times New Roman"/>
          <w:color w:val="000000"/>
          <w:sz w:val="24"/>
          <w:lang w:eastAsia="en-US"/>
        </w:rPr>
      </w:pPr>
    </w:p>
    <w:p w14:paraId="7E9863F4" w14:textId="373F897E" w:rsidR="00130780" w:rsidRDefault="00130780" w:rsidP="00130780">
      <w:pPr>
        <w:bidi w:val="0"/>
        <w:spacing w:before="60"/>
        <w:jc w:val="center"/>
        <w:rPr>
          <w:rFonts w:cs="Times New Roman"/>
          <w:color w:val="000000"/>
          <w:sz w:val="24"/>
          <w:lang w:eastAsia="en-US"/>
        </w:rPr>
      </w:pPr>
    </w:p>
    <w:p w14:paraId="1B8A785F" w14:textId="2A38A6EF" w:rsidR="00130780" w:rsidRDefault="00130780" w:rsidP="00130780">
      <w:pPr>
        <w:bidi w:val="0"/>
        <w:spacing w:before="60"/>
        <w:jc w:val="center"/>
        <w:rPr>
          <w:rFonts w:cs="Times New Roman"/>
          <w:color w:val="000000"/>
          <w:sz w:val="24"/>
          <w:lang w:eastAsia="en-US"/>
        </w:rPr>
      </w:pPr>
    </w:p>
    <w:p w14:paraId="5A68F12B" w14:textId="06F8F05E" w:rsidR="00130780" w:rsidRDefault="00130780" w:rsidP="00130780">
      <w:pPr>
        <w:bidi w:val="0"/>
        <w:spacing w:before="60"/>
        <w:jc w:val="center"/>
        <w:rPr>
          <w:rFonts w:cs="Times New Roman"/>
          <w:color w:val="000000"/>
          <w:sz w:val="24"/>
          <w:lang w:eastAsia="en-US"/>
        </w:rPr>
      </w:pPr>
    </w:p>
    <w:p w14:paraId="1729EF49" w14:textId="3ECD92A5" w:rsidR="00130780" w:rsidRDefault="00130780" w:rsidP="00130780">
      <w:pPr>
        <w:bidi w:val="0"/>
        <w:spacing w:before="60"/>
        <w:jc w:val="center"/>
        <w:rPr>
          <w:rFonts w:cs="Times New Roman"/>
          <w:color w:val="000000"/>
          <w:sz w:val="24"/>
          <w:lang w:eastAsia="en-US"/>
        </w:rPr>
      </w:pPr>
    </w:p>
    <w:p w14:paraId="6F7F9696" w14:textId="0CC0DFBF" w:rsidR="00130780" w:rsidRDefault="00130780" w:rsidP="00130780">
      <w:pPr>
        <w:bidi w:val="0"/>
        <w:spacing w:before="60"/>
        <w:jc w:val="center"/>
        <w:rPr>
          <w:rFonts w:cs="Times New Roman"/>
          <w:color w:val="000000"/>
          <w:sz w:val="24"/>
          <w:lang w:eastAsia="en-US"/>
        </w:rPr>
      </w:pPr>
    </w:p>
    <w:p w14:paraId="5E54618D" w14:textId="662F3CC8" w:rsidR="00130780" w:rsidRDefault="00130780" w:rsidP="00130780">
      <w:pPr>
        <w:bidi w:val="0"/>
        <w:spacing w:before="60"/>
        <w:jc w:val="center"/>
        <w:rPr>
          <w:rFonts w:cs="Times New Roman"/>
          <w:color w:val="000000"/>
          <w:sz w:val="24"/>
          <w:lang w:eastAsia="en-US"/>
        </w:rPr>
      </w:pPr>
    </w:p>
    <w:p w14:paraId="3D3BA756" w14:textId="348F708D" w:rsidR="00130780" w:rsidRDefault="00130780" w:rsidP="00130780">
      <w:pPr>
        <w:bidi w:val="0"/>
        <w:spacing w:before="60"/>
        <w:jc w:val="center"/>
        <w:rPr>
          <w:rFonts w:cs="Times New Roman"/>
          <w:color w:val="000000"/>
          <w:sz w:val="24"/>
          <w:lang w:eastAsia="en-US"/>
        </w:rPr>
      </w:pPr>
    </w:p>
    <w:p w14:paraId="7DDD90AF" w14:textId="38048402" w:rsidR="00130780" w:rsidRDefault="00130780" w:rsidP="00130780">
      <w:pPr>
        <w:bidi w:val="0"/>
        <w:spacing w:before="60"/>
        <w:jc w:val="center"/>
        <w:rPr>
          <w:rFonts w:cs="Times New Roman"/>
          <w:color w:val="000000"/>
          <w:sz w:val="24"/>
          <w:lang w:eastAsia="en-US"/>
        </w:rPr>
      </w:pPr>
    </w:p>
    <w:p w14:paraId="20491313" w14:textId="2E6D8B48" w:rsidR="00130780" w:rsidRDefault="00130780" w:rsidP="00130780">
      <w:pPr>
        <w:bidi w:val="0"/>
        <w:spacing w:before="60"/>
        <w:jc w:val="center"/>
        <w:rPr>
          <w:rFonts w:cs="Times New Roman"/>
          <w:color w:val="000000"/>
          <w:sz w:val="24"/>
          <w:lang w:eastAsia="en-US"/>
        </w:rPr>
      </w:pPr>
    </w:p>
    <w:p w14:paraId="3B8518A8" w14:textId="7C0FB427" w:rsidR="00130780" w:rsidRDefault="00130780" w:rsidP="00130780">
      <w:pPr>
        <w:bidi w:val="0"/>
        <w:spacing w:before="60"/>
        <w:jc w:val="center"/>
        <w:rPr>
          <w:rFonts w:cs="Times New Roman"/>
          <w:color w:val="000000"/>
          <w:sz w:val="24"/>
          <w:lang w:eastAsia="en-US"/>
        </w:rPr>
      </w:pPr>
    </w:p>
    <w:p w14:paraId="24C416FA" w14:textId="121C3B82" w:rsidR="00BB1875" w:rsidRDefault="00BB1875" w:rsidP="00BB1875">
      <w:pPr>
        <w:widowControl w:val="0"/>
        <w:autoSpaceDE w:val="0"/>
        <w:autoSpaceDN w:val="0"/>
        <w:bidi w:val="0"/>
        <w:adjustRightInd w:val="0"/>
        <w:spacing w:before="120"/>
        <w:rPr>
          <w:sz w:val="32"/>
          <w:szCs w:val="32"/>
          <w:u w:val="single"/>
        </w:rPr>
      </w:pPr>
    </w:p>
    <w:sectPr w:rsidR="00BB1875" w:rsidSect="00B4100E">
      <w:headerReference w:type="even" r:id="rId7"/>
      <w:headerReference w:type="default" r:id="rId8"/>
      <w:footerReference w:type="even" r:id="rId9"/>
      <w:footerReference w:type="default" r:id="rId10"/>
      <w:footerReference w:type="first" r:id="rId11"/>
      <w:endnotePr>
        <w:numFmt w:val="lowerLetter"/>
      </w:endnotePr>
      <w:pgSz w:w="11907" w:h="16840"/>
      <w:pgMar w:top="1021" w:right="1134" w:bottom="1304" w:left="1134"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DBEB4" w14:textId="77777777" w:rsidR="00AE54E8" w:rsidRDefault="00AE54E8">
      <w:r>
        <w:separator/>
      </w:r>
    </w:p>
  </w:endnote>
  <w:endnote w:type="continuationSeparator" w:id="0">
    <w:p w14:paraId="06FBA57B" w14:textId="77777777" w:rsidR="00AE54E8" w:rsidRDefault="00AE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iriam">
    <w:panose1 w:val="020B0502050101010101"/>
    <w:charset w:val="B1"/>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avid">
    <w:panose1 w:val="020E0502060401010101"/>
    <w:charset w:val="B1"/>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7E25" w14:textId="77777777" w:rsidR="00724C18" w:rsidRDefault="00724C18">
    <w:pPr>
      <w:pStyle w:val="Footer"/>
      <w:framePr w:wrap="around" w:vAnchor="text" w:hAnchor="margin" w:xAlign="center" w:y="1"/>
      <w:rPr>
        <w:rStyle w:val="PageNumber"/>
        <w:szCs w:val="20"/>
        <w:lang w:eastAsia="en-US"/>
      </w:rPr>
    </w:pPr>
    <w:r>
      <w:rPr>
        <w:rStyle w:val="PageNumber"/>
      </w:rPr>
      <w:fldChar w:fldCharType="begin"/>
    </w:r>
    <w:r>
      <w:rPr>
        <w:rStyle w:val="PageNumber"/>
        <w:szCs w:val="20"/>
        <w:lang w:eastAsia="en-US"/>
      </w:rPr>
      <w:instrText xml:space="preserve">PAGE  </w:instrText>
    </w:r>
    <w:r>
      <w:rPr>
        <w:rStyle w:val="PageNumber"/>
      </w:rPr>
      <w:fldChar w:fldCharType="end"/>
    </w:r>
  </w:p>
  <w:p w14:paraId="57AC1DB8" w14:textId="77777777" w:rsidR="00724C18" w:rsidRDefault="00724C18">
    <w:pPr>
      <w:pStyle w:val="Footer"/>
      <w:rPr>
        <w:szCs w:val="20"/>
        <w:rtl/>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D233" w14:textId="77777777" w:rsidR="00724C18" w:rsidRDefault="00724C18">
    <w:pPr>
      <w:pStyle w:val="Footer"/>
      <w:framePr w:wrap="around" w:vAnchor="text" w:hAnchor="margin" w:xAlign="center" w:y="1"/>
      <w:rPr>
        <w:rStyle w:val="PageNumber"/>
        <w:szCs w:val="20"/>
        <w:rtl/>
        <w:lang w:eastAsia="en-US"/>
      </w:rPr>
    </w:pPr>
  </w:p>
  <w:p w14:paraId="45BD9F4F" w14:textId="77777777" w:rsidR="00724C18" w:rsidRDefault="00724C18" w:rsidP="008A4791">
    <w:pPr>
      <w:pStyle w:val="Footer"/>
      <w:bidi w:val="0"/>
      <w:rPr>
        <w:rtl/>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DC6" w14:textId="77777777" w:rsidR="00724C18" w:rsidRDefault="00724C18" w:rsidP="00CE415C">
    <w:pPr>
      <w:pStyle w:val="Footer"/>
      <w:bidi w:val="0"/>
      <w:rPr>
        <w:szCs w:val="20"/>
        <w:lang w:eastAsia="en-US"/>
      </w:rPr>
    </w:pPr>
    <w:r w:rsidRPr="002F72F3">
      <w:rPr>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2957E" w14:textId="77777777" w:rsidR="00AE54E8" w:rsidRDefault="00AE54E8">
      <w:r>
        <w:separator/>
      </w:r>
    </w:p>
  </w:footnote>
  <w:footnote w:type="continuationSeparator" w:id="0">
    <w:p w14:paraId="754C2476" w14:textId="77777777" w:rsidR="00AE54E8" w:rsidRDefault="00AE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0FB9" w14:textId="77777777" w:rsidR="00724C18" w:rsidRDefault="00724C18" w:rsidP="0066257A">
    <w:pPr>
      <w:pStyle w:val="Head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82F0539" w14:textId="77777777" w:rsidR="00724C18" w:rsidRDefault="00724C18" w:rsidP="00B410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9B80" w14:textId="77777777" w:rsidR="00724C18" w:rsidRDefault="00724C18" w:rsidP="008848B2">
    <w:pPr>
      <w:pStyle w:val="Header"/>
      <w:framePr w:w="268" w:wrap="around" w:vAnchor="text" w:hAnchor="page" w:x="10522" w:y="1"/>
      <w:jc w:val="right"/>
      <w:rPr>
        <w:rStyle w:val="PageNumber"/>
      </w:rPr>
    </w:pPr>
    <w:r>
      <w:rPr>
        <w:rStyle w:val="PageNumber"/>
        <w:rtl/>
      </w:rPr>
      <w:fldChar w:fldCharType="begin"/>
    </w:r>
    <w:r>
      <w:rPr>
        <w:rStyle w:val="PageNumber"/>
      </w:rPr>
      <w:instrText xml:space="preserve">PAGE  </w:instrText>
    </w:r>
    <w:r>
      <w:rPr>
        <w:rStyle w:val="PageNumber"/>
        <w:rtl/>
      </w:rPr>
      <w:fldChar w:fldCharType="separate"/>
    </w:r>
    <w:r w:rsidR="00BE773D">
      <w:rPr>
        <w:rStyle w:val="PageNumber"/>
        <w:noProof/>
        <w:rtl/>
      </w:rPr>
      <w:t>4</w:t>
    </w:r>
    <w:r>
      <w:rPr>
        <w:rStyle w:val="PageNumber"/>
        <w:rtl/>
      </w:rPr>
      <w:fldChar w:fldCharType="end"/>
    </w:r>
  </w:p>
  <w:p w14:paraId="636E479A" w14:textId="77777777" w:rsidR="00724C18" w:rsidRDefault="00724C18" w:rsidP="00B4100E">
    <w:pPr>
      <w:pStyle w:val="Header"/>
      <w:bidi w:val="0"/>
      <w:ind w:right="360"/>
    </w:pPr>
    <w:r>
      <w:t xml:space="preserve">                                                                                                                                                                    Page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E69B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5722A"/>
    <w:multiLevelType w:val="singleLevel"/>
    <w:tmpl w:val="F5C2978A"/>
    <w:lvl w:ilvl="0">
      <w:start w:val="1"/>
      <w:numFmt w:val="chosung"/>
      <w:lvlText w:val=""/>
      <w:lvlJc w:val="center"/>
      <w:pPr>
        <w:tabs>
          <w:tab w:val="num" w:pos="644"/>
        </w:tabs>
        <w:ind w:left="624" w:right="624" w:hanging="340"/>
      </w:pPr>
      <w:rPr>
        <w:rFonts w:ascii="Symbol" w:hAnsi="Symbol" w:hint="default"/>
      </w:rPr>
    </w:lvl>
  </w:abstractNum>
  <w:abstractNum w:abstractNumId="2" w15:restartNumberingAfterBreak="0">
    <w:nsid w:val="072A0118"/>
    <w:multiLevelType w:val="hybridMultilevel"/>
    <w:tmpl w:val="7B2A95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3F5D9E"/>
    <w:multiLevelType w:val="hybridMultilevel"/>
    <w:tmpl w:val="798C95CA"/>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4" w15:restartNumberingAfterBreak="0">
    <w:nsid w:val="0AF86B50"/>
    <w:multiLevelType w:val="hybridMultilevel"/>
    <w:tmpl w:val="55F4CF6E"/>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15C30B7F"/>
    <w:multiLevelType w:val="singleLevel"/>
    <w:tmpl w:val="DBAC0D0C"/>
    <w:lvl w:ilvl="0">
      <w:start w:val="1"/>
      <w:numFmt w:val="chosung"/>
      <w:lvlText w:val=""/>
      <w:lvlJc w:val="center"/>
      <w:pPr>
        <w:tabs>
          <w:tab w:val="num" w:pos="648"/>
        </w:tabs>
        <w:ind w:firstLine="288"/>
      </w:pPr>
      <w:rPr>
        <w:rFonts w:ascii="Symbol" w:hAnsi="Symbol" w:hint="default"/>
      </w:rPr>
    </w:lvl>
  </w:abstractNum>
  <w:abstractNum w:abstractNumId="6" w15:restartNumberingAfterBreak="0">
    <w:nsid w:val="16EF1526"/>
    <w:multiLevelType w:val="hybridMultilevel"/>
    <w:tmpl w:val="2B34D968"/>
    <w:lvl w:ilvl="0" w:tplc="040D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26912"/>
    <w:multiLevelType w:val="hybridMultilevel"/>
    <w:tmpl w:val="626AF952"/>
    <w:lvl w:ilvl="0" w:tplc="30E87CE2">
      <w:start w:val="1"/>
      <w:numFmt w:val="bullet"/>
      <w:lvlText w:val=""/>
      <w:lvlJc w:val="left"/>
      <w:pPr>
        <w:tabs>
          <w:tab w:val="num" w:pos="491"/>
        </w:tabs>
        <w:ind w:left="604" w:hanging="320"/>
      </w:pPr>
      <w:rPr>
        <w:rFonts w:ascii="Wingdings" w:hAnsi="Wingdings"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A8C2383"/>
    <w:multiLevelType w:val="hybridMultilevel"/>
    <w:tmpl w:val="C928C0A8"/>
    <w:lvl w:ilvl="0" w:tplc="AABED6E0">
      <w:start w:val="1"/>
      <w:numFmt w:val="bullet"/>
      <w:lvlText w:val=""/>
      <w:lvlJc w:val="left"/>
      <w:pPr>
        <w:tabs>
          <w:tab w:val="num" w:pos="360"/>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D2901"/>
    <w:multiLevelType w:val="hybridMultilevel"/>
    <w:tmpl w:val="A536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D5B53"/>
    <w:multiLevelType w:val="hybridMultilevel"/>
    <w:tmpl w:val="88440FD4"/>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3E6609B2"/>
    <w:multiLevelType w:val="hybridMultilevel"/>
    <w:tmpl w:val="4CEECF6C"/>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470A1A3B"/>
    <w:multiLevelType w:val="singleLevel"/>
    <w:tmpl w:val="DBAC0D0C"/>
    <w:lvl w:ilvl="0">
      <w:start w:val="1"/>
      <w:numFmt w:val="chosung"/>
      <w:lvlText w:val=""/>
      <w:lvlJc w:val="center"/>
      <w:pPr>
        <w:tabs>
          <w:tab w:val="num" w:pos="648"/>
        </w:tabs>
        <w:ind w:firstLine="288"/>
      </w:pPr>
      <w:rPr>
        <w:rFonts w:ascii="Symbol" w:hAnsi="Symbol" w:hint="default"/>
      </w:rPr>
    </w:lvl>
  </w:abstractNum>
  <w:abstractNum w:abstractNumId="13" w15:restartNumberingAfterBreak="0">
    <w:nsid w:val="556C4E07"/>
    <w:multiLevelType w:val="hybridMultilevel"/>
    <w:tmpl w:val="3A3807EE"/>
    <w:lvl w:ilvl="0" w:tplc="AABED6E0">
      <w:start w:val="1"/>
      <w:numFmt w:val="bullet"/>
      <w:lvlText w:val=""/>
      <w:lvlJc w:val="left"/>
      <w:pPr>
        <w:tabs>
          <w:tab w:val="num" w:pos="360"/>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50089B"/>
    <w:multiLevelType w:val="hybridMultilevel"/>
    <w:tmpl w:val="AF0CCF6C"/>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6913410C"/>
    <w:multiLevelType w:val="hybridMultilevel"/>
    <w:tmpl w:val="6FC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61FAC"/>
    <w:multiLevelType w:val="hybridMultilevel"/>
    <w:tmpl w:val="6ED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E3ABD"/>
    <w:multiLevelType w:val="hybridMultilevel"/>
    <w:tmpl w:val="3AF89926"/>
    <w:lvl w:ilvl="0" w:tplc="040D0005">
      <w:start w:val="1"/>
      <w:numFmt w:val="bullet"/>
      <w:lvlText w:val=""/>
      <w:lvlJc w:val="left"/>
      <w:pPr>
        <w:tabs>
          <w:tab w:val="num" w:pos="380"/>
        </w:tabs>
        <w:ind w:left="380" w:right="380" w:hanging="360"/>
      </w:pPr>
      <w:rPr>
        <w:rFonts w:ascii="Wingdings" w:hAnsi="Wingdings" w:hint="default"/>
      </w:rPr>
    </w:lvl>
    <w:lvl w:ilvl="1" w:tplc="040D0003" w:tentative="1">
      <w:start w:val="1"/>
      <w:numFmt w:val="bullet"/>
      <w:lvlText w:val="o"/>
      <w:lvlJc w:val="left"/>
      <w:pPr>
        <w:tabs>
          <w:tab w:val="num" w:pos="1100"/>
        </w:tabs>
        <w:ind w:left="1100" w:right="1100" w:hanging="360"/>
      </w:pPr>
      <w:rPr>
        <w:rFonts w:ascii="Courier New" w:hAnsi="Courier New" w:hint="default"/>
      </w:rPr>
    </w:lvl>
    <w:lvl w:ilvl="2" w:tplc="040D0005" w:tentative="1">
      <w:start w:val="1"/>
      <w:numFmt w:val="bullet"/>
      <w:lvlText w:val=""/>
      <w:lvlJc w:val="left"/>
      <w:pPr>
        <w:tabs>
          <w:tab w:val="num" w:pos="1820"/>
        </w:tabs>
        <w:ind w:left="1820" w:right="1820" w:hanging="360"/>
      </w:pPr>
      <w:rPr>
        <w:rFonts w:ascii="Wingdings" w:hAnsi="Wingdings" w:hint="default"/>
      </w:rPr>
    </w:lvl>
    <w:lvl w:ilvl="3" w:tplc="040D0001" w:tentative="1">
      <w:start w:val="1"/>
      <w:numFmt w:val="bullet"/>
      <w:lvlText w:val=""/>
      <w:lvlJc w:val="left"/>
      <w:pPr>
        <w:tabs>
          <w:tab w:val="num" w:pos="2540"/>
        </w:tabs>
        <w:ind w:left="2540" w:right="2540" w:hanging="360"/>
      </w:pPr>
      <w:rPr>
        <w:rFonts w:ascii="Symbol" w:hAnsi="Symbol" w:hint="default"/>
      </w:rPr>
    </w:lvl>
    <w:lvl w:ilvl="4" w:tplc="040D0003" w:tentative="1">
      <w:start w:val="1"/>
      <w:numFmt w:val="bullet"/>
      <w:lvlText w:val="o"/>
      <w:lvlJc w:val="left"/>
      <w:pPr>
        <w:tabs>
          <w:tab w:val="num" w:pos="3260"/>
        </w:tabs>
        <w:ind w:left="3260" w:right="3260" w:hanging="360"/>
      </w:pPr>
      <w:rPr>
        <w:rFonts w:ascii="Courier New" w:hAnsi="Courier New" w:hint="default"/>
      </w:rPr>
    </w:lvl>
    <w:lvl w:ilvl="5" w:tplc="040D0005" w:tentative="1">
      <w:start w:val="1"/>
      <w:numFmt w:val="bullet"/>
      <w:lvlText w:val=""/>
      <w:lvlJc w:val="left"/>
      <w:pPr>
        <w:tabs>
          <w:tab w:val="num" w:pos="3980"/>
        </w:tabs>
        <w:ind w:left="3980" w:right="3980" w:hanging="360"/>
      </w:pPr>
      <w:rPr>
        <w:rFonts w:ascii="Wingdings" w:hAnsi="Wingdings" w:hint="default"/>
      </w:rPr>
    </w:lvl>
    <w:lvl w:ilvl="6" w:tplc="040D0001" w:tentative="1">
      <w:start w:val="1"/>
      <w:numFmt w:val="bullet"/>
      <w:lvlText w:val=""/>
      <w:lvlJc w:val="left"/>
      <w:pPr>
        <w:tabs>
          <w:tab w:val="num" w:pos="4700"/>
        </w:tabs>
        <w:ind w:left="4700" w:right="4700" w:hanging="360"/>
      </w:pPr>
      <w:rPr>
        <w:rFonts w:ascii="Symbol" w:hAnsi="Symbol" w:hint="default"/>
      </w:rPr>
    </w:lvl>
    <w:lvl w:ilvl="7" w:tplc="040D0003" w:tentative="1">
      <w:start w:val="1"/>
      <w:numFmt w:val="bullet"/>
      <w:lvlText w:val="o"/>
      <w:lvlJc w:val="left"/>
      <w:pPr>
        <w:tabs>
          <w:tab w:val="num" w:pos="5420"/>
        </w:tabs>
        <w:ind w:left="5420" w:right="5420" w:hanging="360"/>
      </w:pPr>
      <w:rPr>
        <w:rFonts w:ascii="Courier New" w:hAnsi="Courier New" w:hint="default"/>
      </w:rPr>
    </w:lvl>
    <w:lvl w:ilvl="8" w:tplc="040D0005" w:tentative="1">
      <w:start w:val="1"/>
      <w:numFmt w:val="bullet"/>
      <w:lvlText w:val=""/>
      <w:lvlJc w:val="left"/>
      <w:pPr>
        <w:tabs>
          <w:tab w:val="num" w:pos="6140"/>
        </w:tabs>
        <w:ind w:left="6140" w:right="6140" w:hanging="360"/>
      </w:pPr>
      <w:rPr>
        <w:rFonts w:ascii="Wingdings" w:hAnsi="Wingdings" w:hint="default"/>
      </w:rPr>
    </w:lvl>
  </w:abstractNum>
  <w:abstractNum w:abstractNumId="18" w15:restartNumberingAfterBreak="0">
    <w:nsid w:val="745B075D"/>
    <w:multiLevelType w:val="hybridMultilevel"/>
    <w:tmpl w:val="53487646"/>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7594045E"/>
    <w:multiLevelType w:val="singleLevel"/>
    <w:tmpl w:val="F5C2978A"/>
    <w:lvl w:ilvl="0">
      <w:start w:val="1"/>
      <w:numFmt w:val="chosung"/>
      <w:lvlText w:val=""/>
      <w:lvlJc w:val="center"/>
      <w:pPr>
        <w:tabs>
          <w:tab w:val="num" w:pos="644"/>
        </w:tabs>
        <w:ind w:left="624" w:right="624" w:hanging="340"/>
      </w:pPr>
      <w:rPr>
        <w:rFonts w:ascii="Symbol" w:hAnsi="Symbol" w:hint="default"/>
      </w:rPr>
    </w:lvl>
  </w:abstractNum>
  <w:abstractNum w:abstractNumId="20" w15:restartNumberingAfterBreak="0">
    <w:nsid w:val="7A5A2C89"/>
    <w:multiLevelType w:val="hybridMultilevel"/>
    <w:tmpl w:val="953ED53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01503B"/>
    <w:multiLevelType w:val="hybridMultilevel"/>
    <w:tmpl w:val="658A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9"/>
  </w:num>
  <w:num w:numId="5">
    <w:abstractNumId w:val="18"/>
  </w:num>
  <w:num w:numId="6">
    <w:abstractNumId w:val="17"/>
  </w:num>
  <w:num w:numId="7">
    <w:abstractNumId w:val="14"/>
  </w:num>
  <w:num w:numId="8">
    <w:abstractNumId w:val="3"/>
  </w:num>
  <w:num w:numId="9">
    <w:abstractNumId w:val="4"/>
  </w:num>
  <w:num w:numId="10">
    <w:abstractNumId w:val="10"/>
  </w:num>
  <w:num w:numId="11">
    <w:abstractNumId w:val="11"/>
  </w:num>
  <w:num w:numId="12">
    <w:abstractNumId w:val="6"/>
  </w:num>
  <w:num w:numId="13">
    <w:abstractNumId w:val="7"/>
  </w:num>
  <w:num w:numId="14">
    <w:abstractNumId w:val="8"/>
  </w:num>
  <w:num w:numId="15">
    <w:abstractNumId w:val="13"/>
  </w:num>
  <w:num w:numId="16">
    <w:abstractNumId w:val="2"/>
  </w:num>
  <w:num w:numId="17">
    <w:abstractNumId w:val="2"/>
  </w:num>
  <w:num w:numId="18">
    <w:abstractNumId w:val="9"/>
  </w:num>
  <w:num w:numId="19">
    <w:abstractNumId w:val="21"/>
  </w:num>
  <w:num w:numId="20">
    <w:abstractNumId w:val="20"/>
  </w:num>
  <w:num w:numId="21">
    <w:abstractNumId w:val="15"/>
  </w:num>
  <w:num w:numId="22">
    <w:abstractNumId w:val="16"/>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cken Shimon">
    <w15:presenceInfo w15:providerId="AD" w15:userId="S::schocken@idc.ac.il::3d40eb58-e978-4904-a2f6-1b1560000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83"/>
    <w:rsid w:val="0000188D"/>
    <w:rsid w:val="000019EB"/>
    <w:rsid w:val="00002387"/>
    <w:rsid w:val="000030E4"/>
    <w:rsid w:val="00011FEE"/>
    <w:rsid w:val="0002004B"/>
    <w:rsid w:val="00020918"/>
    <w:rsid w:val="00036ABF"/>
    <w:rsid w:val="000446A1"/>
    <w:rsid w:val="00044897"/>
    <w:rsid w:val="00046203"/>
    <w:rsid w:val="000537AD"/>
    <w:rsid w:val="00054301"/>
    <w:rsid w:val="0005757F"/>
    <w:rsid w:val="00060A20"/>
    <w:rsid w:val="00073455"/>
    <w:rsid w:val="00084AED"/>
    <w:rsid w:val="00093BCB"/>
    <w:rsid w:val="000A1A9F"/>
    <w:rsid w:val="000B0184"/>
    <w:rsid w:val="000B29BC"/>
    <w:rsid w:val="000B3228"/>
    <w:rsid w:val="000B4F41"/>
    <w:rsid w:val="000B6CA1"/>
    <w:rsid w:val="000C59D8"/>
    <w:rsid w:val="000D12F6"/>
    <w:rsid w:val="000D1E3A"/>
    <w:rsid w:val="000D500C"/>
    <w:rsid w:val="000D5036"/>
    <w:rsid w:val="000E2AEE"/>
    <w:rsid w:val="000E3BB9"/>
    <w:rsid w:val="000E6EB2"/>
    <w:rsid w:val="000E6EE2"/>
    <w:rsid w:val="000F5EE4"/>
    <w:rsid w:val="000F6278"/>
    <w:rsid w:val="001000AC"/>
    <w:rsid w:val="0012248F"/>
    <w:rsid w:val="0013034A"/>
    <w:rsid w:val="00130780"/>
    <w:rsid w:val="00135558"/>
    <w:rsid w:val="00136F23"/>
    <w:rsid w:val="001414F5"/>
    <w:rsid w:val="00144171"/>
    <w:rsid w:val="00145AFF"/>
    <w:rsid w:val="00146E44"/>
    <w:rsid w:val="00164A9F"/>
    <w:rsid w:val="00170F17"/>
    <w:rsid w:val="00176CBD"/>
    <w:rsid w:val="00186A6D"/>
    <w:rsid w:val="00195961"/>
    <w:rsid w:val="0019710F"/>
    <w:rsid w:val="001A2CF3"/>
    <w:rsid w:val="001B5278"/>
    <w:rsid w:val="001B5A3F"/>
    <w:rsid w:val="001D10DD"/>
    <w:rsid w:val="001D1FF8"/>
    <w:rsid w:val="001D3CD2"/>
    <w:rsid w:val="001D634E"/>
    <w:rsid w:val="001E0138"/>
    <w:rsid w:val="001E0D79"/>
    <w:rsid w:val="001E39C4"/>
    <w:rsid w:val="001E5999"/>
    <w:rsid w:val="001F008F"/>
    <w:rsid w:val="001F3872"/>
    <w:rsid w:val="00205A7A"/>
    <w:rsid w:val="00212648"/>
    <w:rsid w:val="002207C8"/>
    <w:rsid w:val="00221B79"/>
    <w:rsid w:val="002229CB"/>
    <w:rsid w:val="00224817"/>
    <w:rsid w:val="00224BF3"/>
    <w:rsid w:val="00232410"/>
    <w:rsid w:val="002348B1"/>
    <w:rsid w:val="00243C05"/>
    <w:rsid w:val="00263313"/>
    <w:rsid w:val="00266637"/>
    <w:rsid w:val="00271962"/>
    <w:rsid w:val="00271DDB"/>
    <w:rsid w:val="00272C37"/>
    <w:rsid w:val="00272D2F"/>
    <w:rsid w:val="002866E2"/>
    <w:rsid w:val="002932BE"/>
    <w:rsid w:val="002937EF"/>
    <w:rsid w:val="0029404A"/>
    <w:rsid w:val="002A1244"/>
    <w:rsid w:val="002A3F5C"/>
    <w:rsid w:val="002A5991"/>
    <w:rsid w:val="002C4BD5"/>
    <w:rsid w:val="002C5892"/>
    <w:rsid w:val="002C784D"/>
    <w:rsid w:val="002D0AB5"/>
    <w:rsid w:val="002D13D6"/>
    <w:rsid w:val="002E2858"/>
    <w:rsid w:val="002E7005"/>
    <w:rsid w:val="002E743E"/>
    <w:rsid w:val="002F5E88"/>
    <w:rsid w:val="002F72F3"/>
    <w:rsid w:val="00301010"/>
    <w:rsid w:val="003016A2"/>
    <w:rsid w:val="00305E37"/>
    <w:rsid w:val="003100F5"/>
    <w:rsid w:val="003109E9"/>
    <w:rsid w:val="00317094"/>
    <w:rsid w:val="0031714F"/>
    <w:rsid w:val="0033440E"/>
    <w:rsid w:val="0033704D"/>
    <w:rsid w:val="0034248D"/>
    <w:rsid w:val="00345894"/>
    <w:rsid w:val="003712A6"/>
    <w:rsid w:val="00371655"/>
    <w:rsid w:val="00371FAE"/>
    <w:rsid w:val="00383F31"/>
    <w:rsid w:val="00385B96"/>
    <w:rsid w:val="00386988"/>
    <w:rsid w:val="00393B7F"/>
    <w:rsid w:val="003A0F11"/>
    <w:rsid w:val="003A4487"/>
    <w:rsid w:val="003B2F38"/>
    <w:rsid w:val="003B4813"/>
    <w:rsid w:val="003B6823"/>
    <w:rsid w:val="003E2C34"/>
    <w:rsid w:val="00413484"/>
    <w:rsid w:val="00416379"/>
    <w:rsid w:val="0042194A"/>
    <w:rsid w:val="00422D96"/>
    <w:rsid w:val="0042763B"/>
    <w:rsid w:val="00430316"/>
    <w:rsid w:val="00436438"/>
    <w:rsid w:val="00437325"/>
    <w:rsid w:val="004420CB"/>
    <w:rsid w:val="004430F7"/>
    <w:rsid w:val="00444F38"/>
    <w:rsid w:val="00446456"/>
    <w:rsid w:val="004511AE"/>
    <w:rsid w:val="004543C5"/>
    <w:rsid w:val="004706E3"/>
    <w:rsid w:val="004824BF"/>
    <w:rsid w:val="00485AC8"/>
    <w:rsid w:val="004925FD"/>
    <w:rsid w:val="0049591F"/>
    <w:rsid w:val="00496333"/>
    <w:rsid w:val="004A7B33"/>
    <w:rsid w:val="004D03E3"/>
    <w:rsid w:val="004D51A9"/>
    <w:rsid w:val="004E495D"/>
    <w:rsid w:val="00506784"/>
    <w:rsid w:val="0051488B"/>
    <w:rsid w:val="00521CB0"/>
    <w:rsid w:val="00525F26"/>
    <w:rsid w:val="00530466"/>
    <w:rsid w:val="00533C7E"/>
    <w:rsid w:val="00556129"/>
    <w:rsid w:val="00557094"/>
    <w:rsid w:val="0055772E"/>
    <w:rsid w:val="00561A4C"/>
    <w:rsid w:val="00572BF4"/>
    <w:rsid w:val="00574C6B"/>
    <w:rsid w:val="00575562"/>
    <w:rsid w:val="00575622"/>
    <w:rsid w:val="00577C32"/>
    <w:rsid w:val="005827F1"/>
    <w:rsid w:val="0058379B"/>
    <w:rsid w:val="00586205"/>
    <w:rsid w:val="00586BBB"/>
    <w:rsid w:val="005972BE"/>
    <w:rsid w:val="005A782C"/>
    <w:rsid w:val="005B1224"/>
    <w:rsid w:val="005B1E5E"/>
    <w:rsid w:val="005B280F"/>
    <w:rsid w:val="005B5989"/>
    <w:rsid w:val="005B6378"/>
    <w:rsid w:val="005C2D0A"/>
    <w:rsid w:val="005C5FA0"/>
    <w:rsid w:val="005D4989"/>
    <w:rsid w:val="005D609E"/>
    <w:rsid w:val="005D74BB"/>
    <w:rsid w:val="005E4C0B"/>
    <w:rsid w:val="005E5DDA"/>
    <w:rsid w:val="00607ED5"/>
    <w:rsid w:val="00610FB6"/>
    <w:rsid w:val="00611DBC"/>
    <w:rsid w:val="006178A2"/>
    <w:rsid w:val="00617B63"/>
    <w:rsid w:val="006208FC"/>
    <w:rsid w:val="0062490A"/>
    <w:rsid w:val="006333A6"/>
    <w:rsid w:val="006359B5"/>
    <w:rsid w:val="00637FD3"/>
    <w:rsid w:val="0064240D"/>
    <w:rsid w:val="00644F80"/>
    <w:rsid w:val="00660C86"/>
    <w:rsid w:val="00661188"/>
    <w:rsid w:val="006620C6"/>
    <w:rsid w:val="0066257A"/>
    <w:rsid w:val="00662A98"/>
    <w:rsid w:val="00665C29"/>
    <w:rsid w:val="006830E4"/>
    <w:rsid w:val="006835DF"/>
    <w:rsid w:val="006942DD"/>
    <w:rsid w:val="006A2D2E"/>
    <w:rsid w:val="006A3AA0"/>
    <w:rsid w:val="006A6583"/>
    <w:rsid w:val="006B64AB"/>
    <w:rsid w:val="006C5B43"/>
    <w:rsid w:val="006C79D8"/>
    <w:rsid w:val="006D2D1E"/>
    <w:rsid w:val="006D4720"/>
    <w:rsid w:val="006D5DF3"/>
    <w:rsid w:val="006D6DCD"/>
    <w:rsid w:val="006D6F06"/>
    <w:rsid w:val="006E5CD4"/>
    <w:rsid w:val="006F314E"/>
    <w:rsid w:val="006F7BE8"/>
    <w:rsid w:val="007002F2"/>
    <w:rsid w:val="0070610C"/>
    <w:rsid w:val="0071291A"/>
    <w:rsid w:val="0072032E"/>
    <w:rsid w:val="007209C6"/>
    <w:rsid w:val="00724C18"/>
    <w:rsid w:val="00725316"/>
    <w:rsid w:val="00731312"/>
    <w:rsid w:val="00732937"/>
    <w:rsid w:val="00740A64"/>
    <w:rsid w:val="0074239C"/>
    <w:rsid w:val="00760827"/>
    <w:rsid w:val="00767D8E"/>
    <w:rsid w:val="0077158F"/>
    <w:rsid w:val="00776CBA"/>
    <w:rsid w:val="00786943"/>
    <w:rsid w:val="00786DA2"/>
    <w:rsid w:val="00790160"/>
    <w:rsid w:val="007907B2"/>
    <w:rsid w:val="00792654"/>
    <w:rsid w:val="00795778"/>
    <w:rsid w:val="00795D5E"/>
    <w:rsid w:val="007A60D5"/>
    <w:rsid w:val="007A7109"/>
    <w:rsid w:val="007B7641"/>
    <w:rsid w:val="007C789F"/>
    <w:rsid w:val="007E45BE"/>
    <w:rsid w:val="007F103A"/>
    <w:rsid w:val="007F4AC9"/>
    <w:rsid w:val="00805612"/>
    <w:rsid w:val="00805B8C"/>
    <w:rsid w:val="00807381"/>
    <w:rsid w:val="00807687"/>
    <w:rsid w:val="008149CF"/>
    <w:rsid w:val="00834BFE"/>
    <w:rsid w:val="008361C9"/>
    <w:rsid w:val="00837B25"/>
    <w:rsid w:val="00852691"/>
    <w:rsid w:val="008551FE"/>
    <w:rsid w:val="00857C2E"/>
    <w:rsid w:val="00862F0C"/>
    <w:rsid w:val="0086309E"/>
    <w:rsid w:val="008645A9"/>
    <w:rsid w:val="00872B7C"/>
    <w:rsid w:val="008754BC"/>
    <w:rsid w:val="0088114E"/>
    <w:rsid w:val="00883219"/>
    <w:rsid w:val="008848B2"/>
    <w:rsid w:val="008852F8"/>
    <w:rsid w:val="00885793"/>
    <w:rsid w:val="00885B51"/>
    <w:rsid w:val="008915F0"/>
    <w:rsid w:val="00895D7C"/>
    <w:rsid w:val="008A0714"/>
    <w:rsid w:val="008A4791"/>
    <w:rsid w:val="008B57C8"/>
    <w:rsid w:val="008B659A"/>
    <w:rsid w:val="008B7E14"/>
    <w:rsid w:val="008D00AB"/>
    <w:rsid w:val="008D2387"/>
    <w:rsid w:val="008D338D"/>
    <w:rsid w:val="008D5263"/>
    <w:rsid w:val="008E11EE"/>
    <w:rsid w:val="008E4BAA"/>
    <w:rsid w:val="008F5B57"/>
    <w:rsid w:val="009054F4"/>
    <w:rsid w:val="00911D80"/>
    <w:rsid w:val="00912F80"/>
    <w:rsid w:val="00914679"/>
    <w:rsid w:val="009179B8"/>
    <w:rsid w:val="00921EF5"/>
    <w:rsid w:val="00925713"/>
    <w:rsid w:val="00926AD0"/>
    <w:rsid w:val="009424E3"/>
    <w:rsid w:val="00945812"/>
    <w:rsid w:val="009528CE"/>
    <w:rsid w:val="00953A0B"/>
    <w:rsid w:val="00970982"/>
    <w:rsid w:val="00976FA6"/>
    <w:rsid w:val="009812CF"/>
    <w:rsid w:val="00985898"/>
    <w:rsid w:val="0099366D"/>
    <w:rsid w:val="0099480D"/>
    <w:rsid w:val="009A6D4F"/>
    <w:rsid w:val="009B489A"/>
    <w:rsid w:val="009B7328"/>
    <w:rsid w:val="009C4041"/>
    <w:rsid w:val="009D5225"/>
    <w:rsid w:val="009E54EF"/>
    <w:rsid w:val="009E741F"/>
    <w:rsid w:val="009F10AC"/>
    <w:rsid w:val="00A0011E"/>
    <w:rsid w:val="00A12529"/>
    <w:rsid w:val="00A15A5C"/>
    <w:rsid w:val="00A23EE7"/>
    <w:rsid w:val="00A27705"/>
    <w:rsid w:val="00A52BD5"/>
    <w:rsid w:val="00A55E43"/>
    <w:rsid w:val="00A65C40"/>
    <w:rsid w:val="00A6724C"/>
    <w:rsid w:val="00A87632"/>
    <w:rsid w:val="00AA13B0"/>
    <w:rsid w:val="00AA61C0"/>
    <w:rsid w:val="00AB3A2D"/>
    <w:rsid w:val="00AD5DE2"/>
    <w:rsid w:val="00AD7232"/>
    <w:rsid w:val="00AE3E5E"/>
    <w:rsid w:val="00AE54E8"/>
    <w:rsid w:val="00AF153E"/>
    <w:rsid w:val="00B03540"/>
    <w:rsid w:val="00B03AF5"/>
    <w:rsid w:val="00B0679A"/>
    <w:rsid w:val="00B12B08"/>
    <w:rsid w:val="00B30C77"/>
    <w:rsid w:val="00B36BD9"/>
    <w:rsid w:val="00B4100E"/>
    <w:rsid w:val="00B55AD7"/>
    <w:rsid w:val="00B57654"/>
    <w:rsid w:val="00B57F26"/>
    <w:rsid w:val="00B70B66"/>
    <w:rsid w:val="00B774E8"/>
    <w:rsid w:val="00B90260"/>
    <w:rsid w:val="00B90958"/>
    <w:rsid w:val="00B92621"/>
    <w:rsid w:val="00B9501E"/>
    <w:rsid w:val="00BA5E4F"/>
    <w:rsid w:val="00BA5F12"/>
    <w:rsid w:val="00BB1875"/>
    <w:rsid w:val="00BB7BE5"/>
    <w:rsid w:val="00BC4E9A"/>
    <w:rsid w:val="00BC70FC"/>
    <w:rsid w:val="00BD171F"/>
    <w:rsid w:val="00BE773D"/>
    <w:rsid w:val="00BE7AA8"/>
    <w:rsid w:val="00BF186A"/>
    <w:rsid w:val="00BF561D"/>
    <w:rsid w:val="00C01999"/>
    <w:rsid w:val="00C031C8"/>
    <w:rsid w:val="00C101B4"/>
    <w:rsid w:val="00C15C7E"/>
    <w:rsid w:val="00C32B56"/>
    <w:rsid w:val="00C362EB"/>
    <w:rsid w:val="00C36B69"/>
    <w:rsid w:val="00C42D97"/>
    <w:rsid w:val="00C450A9"/>
    <w:rsid w:val="00C4536A"/>
    <w:rsid w:val="00C479F2"/>
    <w:rsid w:val="00C52706"/>
    <w:rsid w:val="00C52FB1"/>
    <w:rsid w:val="00C579F8"/>
    <w:rsid w:val="00C60F1C"/>
    <w:rsid w:val="00C720AC"/>
    <w:rsid w:val="00C762E7"/>
    <w:rsid w:val="00C830CD"/>
    <w:rsid w:val="00C90356"/>
    <w:rsid w:val="00C9389D"/>
    <w:rsid w:val="00C97735"/>
    <w:rsid w:val="00C9782D"/>
    <w:rsid w:val="00CA15E3"/>
    <w:rsid w:val="00CA56C3"/>
    <w:rsid w:val="00CA73F6"/>
    <w:rsid w:val="00CB01BC"/>
    <w:rsid w:val="00CB3940"/>
    <w:rsid w:val="00CC3F12"/>
    <w:rsid w:val="00CD0446"/>
    <w:rsid w:val="00CD0883"/>
    <w:rsid w:val="00CE27D8"/>
    <w:rsid w:val="00CE415C"/>
    <w:rsid w:val="00CE5F50"/>
    <w:rsid w:val="00CE6720"/>
    <w:rsid w:val="00CF3B76"/>
    <w:rsid w:val="00CF7AB7"/>
    <w:rsid w:val="00CF7BB1"/>
    <w:rsid w:val="00D16E3E"/>
    <w:rsid w:val="00D24C97"/>
    <w:rsid w:val="00D40682"/>
    <w:rsid w:val="00D4578E"/>
    <w:rsid w:val="00D47777"/>
    <w:rsid w:val="00D52CDE"/>
    <w:rsid w:val="00D5776C"/>
    <w:rsid w:val="00D63996"/>
    <w:rsid w:val="00D91110"/>
    <w:rsid w:val="00D95427"/>
    <w:rsid w:val="00DB7840"/>
    <w:rsid w:val="00DC1E61"/>
    <w:rsid w:val="00DC2166"/>
    <w:rsid w:val="00DD3023"/>
    <w:rsid w:val="00DE0E6A"/>
    <w:rsid w:val="00DE2E77"/>
    <w:rsid w:val="00DE5E1E"/>
    <w:rsid w:val="00DF48F6"/>
    <w:rsid w:val="00DF4A41"/>
    <w:rsid w:val="00E01D53"/>
    <w:rsid w:val="00E02C05"/>
    <w:rsid w:val="00E04032"/>
    <w:rsid w:val="00E0413D"/>
    <w:rsid w:val="00E07028"/>
    <w:rsid w:val="00E14240"/>
    <w:rsid w:val="00E21761"/>
    <w:rsid w:val="00E22EDA"/>
    <w:rsid w:val="00E24EA9"/>
    <w:rsid w:val="00E3175B"/>
    <w:rsid w:val="00E47C86"/>
    <w:rsid w:val="00E50ECF"/>
    <w:rsid w:val="00E54DAC"/>
    <w:rsid w:val="00E54F47"/>
    <w:rsid w:val="00E62674"/>
    <w:rsid w:val="00E730AD"/>
    <w:rsid w:val="00E75F79"/>
    <w:rsid w:val="00E77F26"/>
    <w:rsid w:val="00E80136"/>
    <w:rsid w:val="00E90A7B"/>
    <w:rsid w:val="00E91D72"/>
    <w:rsid w:val="00E9290F"/>
    <w:rsid w:val="00EA2D04"/>
    <w:rsid w:val="00EA57F3"/>
    <w:rsid w:val="00EB43ED"/>
    <w:rsid w:val="00EB5F08"/>
    <w:rsid w:val="00ED2BA9"/>
    <w:rsid w:val="00ED6452"/>
    <w:rsid w:val="00EF0476"/>
    <w:rsid w:val="00EF29C1"/>
    <w:rsid w:val="00EF6638"/>
    <w:rsid w:val="00EF726B"/>
    <w:rsid w:val="00F06158"/>
    <w:rsid w:val="00F127E8"/>
    <w:rsid w:val="00F164A3"/>
    <w:rsid w:val="00F23414"/>
    <w:rsid w:val="00F25C9C"/>
    <w:rsid w:val="00F26571"/>
    <w:rsid w:val="00F31777"/>
    <w:rsid w:val="00F33E35"/>
    <w:rsid w:val="00F41317"/>
    <w:rsid w:val="00F463CB"/>
    <w:rsid w:val="00F5684A"/>
    <w:rsid w:val="00F6275E"/>
    <w:rsid w:val="00F66766"/>
    <w:rsid w:val="00F729D6"/>
    <w:rsid w:val="00F75469"/>
    <w:rsid w:val="00F80200"/>
    <w:rsid w:val="00F80927"/>
    <w:rsid w:val="00F818B5"/>
    <w:rsid w:val="00F8662B"/>
    <w:rsid w:val="00F87ABB"/>
    <w:rsid w:val="00F90CDA"/>
    <w:rsid w:val="00F95098"/>
    <w:rsid w:val="00F95959"/>
    <w:rsid w:val="00FB09C6"/>
    <w:rsid w:val="00FB4DA8"/>
    <w:rsid w:val="00FB77BF"/>
    <w:rsid w:val="00FC1989"/>
    <w:rsid w:val="00FC5371"/>
    <w:rsid w:val="00FC5F1A"/>
    <w:rsid w:val="00FD0EBE"/>
    <w:rsid w:val="00FE403C"/>
    <w:rsid w:val="00FF081C"/>
    <w:rsid w:val="00FF1897"/>
    <w:rsid w:val="00FF52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640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031C8"/>
    <w:pPr>
      <w:bidi/>
    </w:pPr>
    <w:rPr>
      <w:szCs w:val="24"/>
      <w:lang w:eastAsia="he-IL" w:bidi="he-IL"/>
    </w:rPr>
  </w:style>
  <w:style w:type="paragraph" w:styleId="Heading1">
    <w:name w:val="heading 1"/>
    <w:basedOn w:val="Normal"/>
    <w:next w:val="Normal"/>
    <w:qFormat/>
    <w:pPr>
      <w:keepNext/>
      <w:bidi w:val="0"/>
      <w:spacing w:line="360" w:lineRule="exact"/>
      <w:outlineLvl w:val="0"/>
    </w:pPr>
    <w:rPr>
      <w:sz w:val="24"/>
    </w:rPr>
  </w:style>
  <w:style w:type="paragraph" w:styleId="Heading2">
    <w:name w:val="heading 2"/>
    <w:basedOn w:val="Normal"/>
    <w:next w:val="Normal"/>
    <w:qFormat/>
    <w:pPr>
      <w:keepNext/>
      <w:bidi w:val="0"/>
      <w:spacing w:before="120"/>
      <w:outlineLvl w:val="1"/>
    </w:pPr>
    <w:rPr>
      <w:b/>
      <w:bCs/>
      <w:sz w:val="24"/>
    </w:rPr>
  </w:style>
  <w:style w:type="paragraph" w:styleId="Heading3">
    <w:name w:val="heading 3"/>
    <w:basedOn w:val="Normal"/>
    <w:next w:val="Normal"/>
    <w:qFormat/>
    <w:pPr>
      <w:keepNext/>
      <w:bidi w:val="0"/>
      <w:spacing w:before="120"/>
      <w:ind w:left="426" w:hanging="426"/>
      <w:outlineLvl w:val="2"/>
    </w:pPr>
    <w:rPr>
      <w:b/>
      <w:bCs/>
      <w:sz w:val="24"/>
    </w:rPr>
  </w:style>
  <w:style w:type="paragraph" w:styleId="Heading4">
    <w:name w:val="heading 4"/>
    <w:basedOn w:val="Normal"/>
    <w:next w:val="Normal"/>
    <w:qFormat/>
    <w:pPr>
      <w:keepNext/>
      <w:bidi w:val="0"/>
      <w:spacing w:line="360" w:lineRule="exact"/>
      <w:ind w:left="851" w:hanging="851"/>
      <w:outlineLvl w:val="3"/>
    </w:pPr>
    <w:rPr>
      <w:rFonts w:ascii="Arial" w:hAnsi="Arial" w:cs="Arial"/>
      <w:b/>
      <w:b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szCs w:val="20"/>
    </w:rPr>
  </w:style>
  <w:style w:type="paragraph" w:styleId="BodyText">
    <w:name w:val="Body Text"/>
    <w:basedOn w:val="Normal"/>
    <w:pPr>
      <w:bidi w:val="0"/>
      <w:spacing w:before="120"/>
    </w:pPr>
    <w:rPr>
      <w:sz w:val="24"/>
    </w:rPr>
  </w:style>
  <w:style w:type="character" w:styleId="Hyperlink">
    <w:name w:val="Hyperlink"/>
    <w:rsid w:val="005B1E5E"/>
    <w:rPr>
      <w:color w:val="0000FF"/>
      <w:u w:val="single"/>
    </w:rPr>
  </w:style>
  <w:style w:type="paragraph" w:customStyle="1" w:styleId="Paper-Title">
    <w:name w:val="Paper-Title"/>
    <w:basedOn w:val="Normal"/>
    <w:rsid w:val="00212648"/>
    <w:pPr>
      <w:bidi w:val="0"/>
      <w:spacing w:after="120"/>
      <w:jc w:val="center"/>
    </w:pPr>
    <w:rPr>
      <w:rFonts w:ascii="Helvetica" w:hAnsi="Helvetica" w:cs="Times New Roman"/>
      <w:b/>
      <w:sz w:val="36"/>
      <w:szCs w:val="20"/>
      <w:lang w:eastAsia="en-US" w:bidi="ar-SA"/>
    </w:rPr>
  </w:style>
  <w:style w:type="paragraph" w:customStyle="1" w:styleId="NormalParL">
    <w:name w:val="NormalParL"/>
    <w:rsid w:val="008852F8"/>
    <w:rPr>
      <w:sz w:val="24"/>
      <w:szCs w:val="24"/>
      <w:lang w:val="en-GB" w:eastAsia="he-IL" w:bidi="he-IL"/>
    </w:rPr>
  </w:style>
  <w:style w:type="table" w:styleId="TableGrid">
    <w:name w:val="Table Grid"/>
    <w:basedOn w:val="TableNormal"/>
    <w:rsid w:val="005E5DD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732937"/>
    <w:pPr>
      <w:jc w:val="center"/>
    </w:pPr>
    <w:rPr>
      <w:rFonts w:cs="David"/>
      <w:szCs w:val="28"/>
      <w:lang w:eastAsia="en-US"/>
    </w:rPr>
  </w:style>
  <w:style w:type="character" w:styleId="HTMLCode">
    <w:name w:val="HTML Code"/>
    <w:rsid w:val="007B7641"/>
    <w:rPr>
      <w:rFonts w:ascii="Courier New" w:eastAsia="Times New Roman" w:hAnsi="Courier New" w:cs="Courier New"/>
      <w:sz w:val="20"/>
      <w:szCs w:val="20"/>
    </w:rPr>
  </w:style>
  <w:style w:type="character" w:customStyle="1" w:styleId="apple-converted-space">
    <w:name w:val="apple-converted-space"/>
    <w:rsid w:val="009812CF"/>
  </w:style>
  <w:style w:type="table" w:styleId="TableTheme">
    <w:name w:val="Table Theme"/>
    <w:basedOn w:val="TableNormal"/>
    <w:rsid w:val="00981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43C5"/>
    <w:rPr>
      <w:i/>
      <w:iCs/>
    </w:rPr>
  </w:style>
  <w:style w:type="character" w:styleId="HTMLTypewriter">
    <w:name w:val="HTML Typewriter"/>
    <w:basedOn w:val="DefaultParagraphFont"/>
    <w:uiPriority w:val="99"/>
    <w:semiHidden/>
    <w:unhideWhenUsed/>
    <w:rsid w:val="004543C5"/>
    <w:rPr>
      <w:rFonts w:ascii="Courier New" w:eastAsia="Times New Roman" w:hAnsi="Courier New" w:cs="Courier New"/>
      <w:sz w:val="20"/>
      <w:szCs w:val="20"/>
    </w:rPr>
  </w:style>
  <w:style w:type="character" w:customStyle="1" w:styleId="code">
    <w:name w:val="code"/>
    <w:basedOn w:val="DefaultParagraphFont"/>
    <w:uiPriority w:val="1"/>
    <w:qFormat/>
    <w:rsid w:val="007A60D5"/>
    <w:rPr>
      <w:rFonts w:ascii="Consolas" w:hAnsi="Consolas" w:cs="Consolas"/>
      <w:sz w:val="21"/>
    </w:rPr>
  </w:style>
  <w:style w:type="character" w:styleId="FollowedHyperlink">
    <w:name w:val="FollowedHyperlink"/>
    <w:basedOn w:val="DefaultParagraphFont"/>
    <w:semiHidden/>
    <w:unhideWhenUsed/>
    <w:rsid w:val="00436438"/>
    <w:rPr>
      <w:color w:val="800080" w:themeColor="followedHyperlink"/>
      <w:u w:val="single"/>
    </w:rPr>
  </w:style>
  <w:style w:type="paragraph" w:styleId="Revision">
    <w:name w:val="Revision"/>
    <w:hidden/>
    <w:uiPriority w:val="99"/>
    <w:semiHidden/>
    <w:rsid w:val="003B2F38"/>
    <w:rPr>
      <w:szCs w:val="24"/>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44550">
      <w:bodyDiv w:val="1"/>
      <w:marLeft w:val="0"/>
      <w:marRight w:val="0"/>
      <w:marTop w:val="0"/>
      <w:marBottom w:val="0"/>
      <w:divBdr>
        <w:top w:val="none" w:sz="0" w:space="0" w:color="auto"/>
        <w:left w:val="none" w:sz="0" w:space="0" w:color="auto"/>
        <w:bottom w:val="none" w:sz="0" w:space="0" w:color="auto"/>
        <w:right w:val="none" w:sz="0" w:space="0" w:color="auto"/>
      </w:divBdr>
    </w:div>
    <w:div w:id="986011672">
      <w:bodyDiv w:val="1"/>
      <w:marLeft w:val="0"/>
      <w:marRight w:val="0"/>
      <w:marTop w:val="0"/>
      <w:marBottom w:val="0"/>
      <w:divBdr>
        <w:top w:val="none" w:sz="0" w:space="0" w:color="auto"/>
        <w:left w:val="none" w:sz="0" w:space="0" w:color="auto"/>
        <w:bottom w:val="none" w:sz="0" w:space="0" w:color="auto"/>
        <w:right w:val="none" w:sz="0" w:space="0" w:color="auto"/>
      </w:divBdr>
    </w:div>
    <w:div w:id="1204173749">
      <w:bodyDiv w:val="1"/>
      <w:marLeft w:val="0"/>
      <w:marRight w:val="0"/>
      <w:marTop w:val="0"/>
      <w:marBottom w:val="0"/>
      <w:divBdr>
        <w:top w:val="none" w:sz="0" w:space="0" w:color="auto"/>
        <w:left w:val="none" w:sz="0" w:space="0" w:color="auto"/>
        <w:bottom w:val="none" w:sz="0" w:space="0" w:color="auto"/>
        <w:right w:val="none" w:sz="0" w:space="0" w:color="auto"/>
      </w:divBdr>
      <w:divsChild>
        <w:div w:id="519510979">
          <w:marLeft w:val="0"/>
          <w:marRight w:val="0"/>
          <w:marTop w:val="0"/>
          <w:marBottom w:val="0"/>
          <w:divBdr>
            <w:top w:val="none" w:sz="0" w:space="0" w:color="auto"/>
            <w:left w:val="none" w:sz="0" w:space="0" w:color="auto"/>
            <w:bottom w:val="none" w:sz="0" w:space="0" w:color="auto"/>
            <w:right w:val="none" w:sz="0" w:space="0" w:color="auto"/>
          </w:divBdr>
        </w:div>
        <w:div w:id="685787079">
          <w:marLeft w:val="0"/>
          <w:marRight w:val="0"/>
          <w:marTop w:val="0"/>
          <w:marBottom w:val="0"/>
          <w:divBdr>
            <w:top w:val="none" w:sz="0" w:space="0" w:color="auto"/>
            <w:left w:val="none" w:sz="0" w:space="0" w:color="auto"/>
            <w:bottom w:val="none" w:sz="0" w:space="0" w:color="auto"/>
            <w:right w:val="none" w:sz="0" w:space="0" w:color="auto"/>
          </w:divBdr>
        </w:div>
        <w:div w:id="715853743">
          <w:marLeft w:val="0"/>
          <w:marRight w:val="0"/>
          <w:marTop w:val="0"/>
          <w:marBottom w:val="0"/>
          <w:divBdr>
            <w:top w:val="none" w:sz="0" w:space="0" w:color="auto"/>
            <w:left w:val="none" w:sz="0" w:space="0" w:color="auto"/>
            <w:bottom w:val="none" w:sz="0" w:space="0" w:color="auto"/>
            <w:right w:val="none" w:sz="0" w:space="0" w:color="auto"/>
          </w:divBdr>
        </w:div>
        <w:div w:id="1151021828">
          <w:marLeft w:val="0"/>
          <w:marRight w:val="0"/>
          <w:marTop w:val="0"/>
          <w:marBottom w:val="0"/>
          <w:divBdr>
            <w:top w:val="none" w:sz="0" w:space="0" w:color="auto"/>
            <w:left w:val="none" w:sz="0" w:space="0" w:color="auto"/>
            <w:bottom w:val="none" w:sz="0" w:space="0" w:color="auto"/>
            <w:right w:val="none" w:sz="0" w:space="0" w:color="auto"/>
          </w:divBdr>
        </w:div>
        <w:div w:id="1197693759">
          <w:marLeft w:val="0"/>
          <w:marRight w:val="0"/>
          <w:marTop w:val="0"/>
          <w:marBottom w:val="0"/>
          <w:divBdr>
            <w:top w:val="none" w:sz="0" w:space="0" w:color="auto"/>
            <w:left w:val="none" w:sz="0" w:space="0" w:color="auto"/>
            <w:bottom w:val="none" w:sz="0" w:space="0" w:color="auto"/>
            <w:right w:val="none" w:sz="0" w:space="0" w:color="auto"/>
          </w:divBdr>
        </w:div>
      </w:divsChild>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68061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Curriculim Vitae							November 1994</vt:lpstr>
    </vt:vector>
  </TitlesOfParts>
  <Company>MBT</Company>
  <LinksUpToDate>false</LinksUpToDate>
  <CharactersWithSpaces>5639</CharactersWithSpaces>
  <SharedDoc>false</SharedDoc>
  <HLinks>
    <vt:vector size="54" baseType="variant">
      <vt:variant>
        <vt:i4>4718684</vt:i4>
      </vt:variant>
      <vt:variant>
        <vt:i4>24</vt:i4>
      </vt:variant>
      <vt:variant>
        <vt:i4>0</vt:i4>
      </vt:variant>
      <vt:variant>
        <vt:i4>5</vt:i4>
      </vt:variant>
      <vt:variant>
        <vt:lpwstr>http://docs.oracle.com/javase/7/docs/api/java/lang/Math.html</vt:lpwstr>
      </vt:variant>
      <vt:variant>
        <vt:lpwstr>sqrt(double)</vt:lpwstr>
      </vt:variant>
      <vt:variant>
        <vt:i4>5767210</vt:i4>
      </vt:variant>
      <vt:variant>
        <vt:i4>21</vt:i4>
      </vt:variant>
      <vt:variant>
        <vt:i4>0</vt:i4>
      </vt:variant>
      <vt:variant>
        <vt:i4>5</vt:i4>
      </vt:variant>
      <vt:variant>
        <vt:lpwstr>http://docs.oracle.com/javase/7/docs/api/java/lang/Math.html</vt:lpwstr>
      </vt:variant>
      <vt:variant>
        <vt:lpwstr>round(double)</vt:lpwstr>
      </vt:variant>
      <vt:variant>
        <vt:i4>5767238</vt:i4>
      </vt:variant>
      <vt:variant>
        <vt:i4>18</vt:i4>
      </vt:variant>
      <vt:variant>
        <vt:i4>0</vt:i4>
      </vt:variant>
      <vt:variant>
        <vt:i4>5</vt:i4>
      </vt:variant>
      <vt:variant>
        <vt:lpwstr>http://docs.oracle.com/javase/7/docs/api/java/lang/Math.html</vt:lpwstr>
      </vt:variant>
      <vt:variant>
        <vt:lpwstr>random()</vt:lpwstr>
      </vt:variant>
      <vt:variant>
        <vt:i4>4915245</vt:i4>
      </vt:variant>
      <vt:variant>
        <vt:i4>15</vt:i4>
      </vt:variant>
      <vt:variant>
        <vt:i4>0</vt:i4>
      </vt:variant>
      <vt:variant>
        <vt:i4>5</vt:i4>
      </vt:variant>
      <vt:variant>
        <vt:lpwstr>http://docs.oracle.com/javase/7/docs/api/java/lang/Math.html</vt:lpwstr>
      </vt:variant>
      <vt:variant>
        <vt:lpwstr>pow(double,%20double)</vt:lpwstr>
      </vt:variant>
      <vt:variant>
        <vt:i4>3473489</vt:i4>
      </vt:variant>
      <vt:variant>
        <vt:i4>12</vt:i4>
      </vt:variant>
      <vt:variant>
        <vt:i4>0</vt:i4>
      </vt:variant>
      <vt:variant>
        <vt:i4>5</vt:i4>
      </vt:variant>
      <vt:variant>
        <vt:lpwstr>http://docs.oracle.com/javase/7/docs/api/java/lang/Math.html</vt:lpwstr>
      </vt:variant>
      <vt:variant>
        <vt:lpwstr>min(int,%20int)</vt:lpwstr>
      </vt:variant>
      <vt:variant>
        <vt:i4>3997767</vt:i4>
      </vt:variant>
      <vt:variant>
        <vt:i4>9</vt:i4>
      </vt:variant>
      <vt:variant>
        <vt:i4>0</vt:i4>
      </vt:variant>
      <vt:variant>
        <vt:i4>5</vt:i4>
      </vt:variant>
      <vt:variant>
        <vt:lpwstr>http://docs.oracle.com/javase/7/docs/api/java/lang/Math.html</vt:lpwstr>
      </vt:variant>
      <vt:variant>
        <vt:lpwstr>max(int,%20int)</vt:lpwstr>
      </vt:variant>
      <vt:variant>
        <vt:i4>458866</vt:i4>
      </vt:variant>
      <vt:variant>
        <vt:i4>6</vt:i4>
      </vt:variant>
      <vt:variant>
        <vt:i4>0</vt:i4>
      </vt:variant>
      <vt:variant>
        <vt:i4>5</vt:i4>
      </vt:variant>
      <vt:variant>
        <vt:lpwstr>http://docs.oracle.com/javase/7/docs/api/java/lang/Math.html</vt:lpwstr>
      </vt:variant>
      <vt:variant>
        <vt:lpwstr>log10(double)</vt:lpwstr>
      </vt:variant>
      <vt:variant>
        <vt:i4>3539010</vt:i4>
      </vt:variant>
      <vt:variant>
        <vt:i4>3</vt:i4>
      </vt:variant>
      <vt:variant>
        <vt:i4>0</vt:i4>
      </vt:variant>
      <vt:variant>
        <vt:i4>5</vt:i4>
      </vt:variant>
      <vt:variant>
        <vt:lpwstr>http://docs.oracle.com/javase/7/docs/api/java/lang/Math.html</vt:lpwstr>
      </vt:variant>
      <vt:variant>
        <vt:lpwstr>log(double)</vt:lpwstr>
      </vt:variant>
      <vt:variant>
        <vt:i4>1310738</vt:i4>
      </vt:variant>
      <vt:variant>
        <vt:i4>0</vt:i4>
      </vt:variant>
      <vt:variant>
        <vt:i4>0</vt:i4>
      </vt:variant>
      <vt:variant>
        <vt:i4>5</vt:i4>
      </vt:variant>
      <vt:variant>
        <vt:lpwstr>http://docs.oracle.com/javase/7/docs/api/java/lang/Math.html</vt:lpwstr>
      </vt:variant>
      <vt:variant>
        <vt:lpwstr>abs(int)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Curriculim Vitae							November 1994</dc:title>
  <dc:subject/>
  <dc:creator>Teach</dc:creator>
  <cp:keywords/>
  <dc:description/>
  <cp:lastModifiedBy>Schocken Shimon</cp:lastModifiedBy>
  <cp:revision>27</cp:revision>
  <cp:lastPrinted>2021-11-15T21:10:00Z</cp:lastPrinted>
  <dcterms:created xsi:type="dcterms:W3CDTF">2021-11-14T15:42:00Z</dcterms:created>
  <dcterms:modified xsi:type="dcterms:W3CDTF">2021-11-16T05:07:00Z</dcterms:modified>
</cp:coreProperties>
</file>